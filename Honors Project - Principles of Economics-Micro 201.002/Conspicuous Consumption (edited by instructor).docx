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CB75B" w14:textId="0DCCEC4B" w:rsidR="003C24DD" w:rsidRDefault="00560553" w:rsidP="00A65A47">
      <w:pPr>
        <w:pStyle w:val="Title"/>
        <w:rPr>
          <w:rFonts w:ascii="Times New Roman" w:eastAsiaTheme="minorHAnsi" w:hAnsi="Times New Roman" w:cs="Times New Roman"/>
          <w:kern w:val="0"/>
          <w:lang w:eastAsia="en-US"/>
        </w:rPr>
      </w:pPr>
      <w:sdt>
        <w:sdtPr>
          <w:rPr>
            <w:rFonts w:ascii="Times New Roman" w:eastAsiaTheme="minorHAnsi" w:hAnsi="Times New Roman" w:cs="Times New Roman"/>
            <w:kern w:val="0"/>
            <w:lang w:eastAsia="en-US"/>
          </w:rPr>
          <w:alias w:val="Title:"/>
          <w:tag w:val="Title:"/>
          <w:id w:val="726351117"/>
          <w:placeholder>
            <w:docPart w:val="D1D9463A9D7941DCB00A67538C250A87"/>
          </w:placeholder>
          <w:dataBinding w:prefixMappings="xmlns:ns0='http://purl.org/dc/elements/1.1/' xmlns:ns1='http://schemas.openxmlformats.org/package/2006/metadata/core-properties' " w:xpath="/ns1:coreProperties[1]/ns0:title[1]" w:storeItemID="{6C3C8BC8-F283-45AE-878A-BAB7291924A1}"/>
          <w:text w:multiLine="1"/>
        </w:sdtPr>
        <w:sdtContent>
          <w:r w:rsidR="001334FC">
            <w:rPr>
              <w:rFonts w:ascii="Times New Roman" w:eastAsiaTheme="minorHAnsi" w:hAnsi="Times New Roman" w:cs="Times New Roman"/>
              <w:kern w:val="0"/>
              <w:lang w:eastAsia="en-US"/>
            </w:rPr>
            <w:t>Conspicuous Consumption</w:t>
          </w:r>
        </w:sdtContent>
      </w:sdt>
    </w:p>
    <w:p w14:paraId="52E4882E" w14:textId="77777777" w:rsidR="00A65A47" w:rsidRDefault="00A65A47" w:rsidP="00A65A47">
      <w:pPr>
        <w:pStyle w:val="Title"/>
      </w:pPr>
    </w:p>
    <w:p w14:paraId="2A7DF736" w14:textId="4AE1F0B9" w:rsidR="00B823AA" w:rsidRDefault="00776ABE" w:rsidP="00B823AA">
      <w:pPr>
        <w:pStyle w:val="Title2"/>
      </w:pPr>
      <w:r w:rsidRPr="00776ABE">
        <w:t>George W. Pappas</w:t>
      </w:r>
    </w:p>
    <w:p w14:paraId="5E5BD487" w14:textId="24BCF063" w:rsidR="00780098" w:rsidRDefault="00B508A9" w:rsidP="00780098">
      <w:pPr>
        <w:pStyle w:val="Title2"/>
      </w:pPr>
      <w:r>
        <w:t>Economics-Micro</w:t>
      </w:r>
      <w:r w:rsidR="002751AD">
        <w:t xml:space="preserve"> </w:t>
      </w:r>
      <w:r>
        <w:t>201.002</w:t>
      </w:r>
    </w:p>
    <w:p w14:paraId="68701D5D" w14:textId="4E36BC17" w:rsidR="00780098" w:rsidRDefault="00780098" w:rsidP="00780098">
      <w:pPr>
        <w:pStyle w:val="Title2"/>
      </w:pPr>
      <w:r>
        <w:t>Inst.</w:t>
      </w:r>
      <w:r w:rsidR="00DE6CD4" w:rsidRPr="00DE6CD4">
        <w:t xml:space="preserve"> </w:t>
      </w:r>
      <w:r w:rsidR="00DE6CD4">
        <w:t xml:space="preserve">Sowjanya </w:t>
      </w:r>
      <w:r w:rsidR="00DE6CD4" w:rsidRPr="00DE6CD4">
        <w:t>Dharmasankar</w:t>
      </w:r>
      <w:r>
        <w:t xml:space="preserve"> </w:t>
      </w:r>
    </w:p>
    <w:p w14:paraId="2E83EFD2" w14:textId="7E566865" w:rsidR="003C24DD" w:rsidRDefault="00B508A9" w:rsidP="00B823AA">
      <w:pPr>
        <w:pStyle w:val="Title2"/>
      </w:pPr>
      <w:r>
        <w:t>Economics Honors Project</w:t>
      </w:r>
    </w:p>
    <w:p w14:paraId="72B74A1D" w14:textId="5B9DEE8B" w:rsidR="003C24DD" w:rsidRPr="00776ABE" w:rsidRDefault="00952424" w:rsidP="00B823AA">
      <w:pPr>
        <w:pStyle w:val="Title2"/>
      </w:pPr>
      <w:r>
        <w:t xml:space="preserve">April </w:t>
      </w:r>
      <w:r w:rsidR="00BB1DF9">
        <w:t>30</w:t>
      </w:r>
      <w:r w:rsidR="003C24DD">
        <w:t>, 2017</w:t>
      </w:r>
    </w:p>
    <w:p w14:paraId="178F38AA" w14:textId="5370E4CD" w:rsidR="005646FA" w:rsidRDefault="005D3A03" w:rsidP="005646FA">
      <w:pPr>
        <w:pStyle w:val="SectionTitle"/>
      </w:pPr>
      <w:r>
        <w:lastRenderedPageBreak/>
        <w:t>Abstract</w:t>
      </w:r>
    </w:p>
    <w:p w14:paraId="62091E42" w14:textId="440501BA" w:rsidR="00C35F39" w:rsidRDefault="005646FA" w:rsidP="001334FC">
      <w:r>
        <w:t>This paper takes on the task of explain</w:t>
      </w:r>
      <w:r w:rsidR="00F03714">
        <w:t>ing</w:t>
      </w:r>
      <w:r>
        <w:t xml:space="preserve"> what a </w:t>
      </w:r>
      <w:proofErr w:type="spellStart"/>
      <w:r>
        <w:t>Hypercar</w:t>
      </w:r>
      <w:proofErr w:type="spellEnd"/>
      <w:r>
        <w:t xml:space="preserve"> is and</w:t>
      </w:r>
      <w:r w:rsidR="00F03714">
        <w:t xml:space="preserve"> </w:t>
      </w:r>
      <w:r w:rsidR="007C1AA4">
        <w:t>how they are different from supercars</w:t>
      </w:r>
      <w:r>
        <w:t>.</w:t>
      </w:r>
      <w:r w:rsidR="00F03714">
        <w:t xml:space="preserve"> The most well-known examples of </w:t>
      </w:r>
      <w:proofErr w:type="spellStart"/>
      <w:r w:rsidR="00F03714">
        <w:t>Hypercars</w:t>
      </w:r>
      <w:proofErr w:type="spellEnd"/>
      <w:r w:rsidR="00F03714">
        <w:t xml:space="preserve"> come from Porsche, </w:t>
      </w:r>
      <w:proofErr w:type="spellStart"/>
      <w:r w:rsidR="00F03714">
        <w:t>Koenigsegg</w:t>
      </w:r>
      <w:proofErr w:type="spellEnd"/>
      <w:r w:rsidR="00F03714">
        <w:t>, Ferrari, and McLaren</w:t>
      </w:r>
      <w:r w:rsidR="007C1AA4">
        <w:t xml:space="preserve">; all of which are described in the paper. These </w:t>
      </w:r>
      <w:proofErr w:type="spellStart"/>
      <w:r w:rsidR="007C1AA4">
        <w:t>Hypercars</w:t>
      </w:r>
      <w:proofErr w:type="spellEnd"/>
      <w:r w:rsidR="007C1AA4">
        <w:t xml:space="preserve"> are then advertised at the </w:t>
      </w:r>
      <w:r w:rsidR="007C1AA4" w:rsidRPr="007C1AA4">
        <w:t>international Geneva Motor Show</w:t>
      </w:r>
      <w:r w:rsidR="007C1AA4">
        <w:t xml:space="preserve">; this is also where many of the </w:t>
      </w:r>
      <w:proofErr w:type="spellStart"/>
      <w:r w:rsidR="007C1AA4">
        <w:t>Hypercars</w:t>
      </w:r>
      <w:proofErr w:type="spellEnd"/>
      <w:r w:rsidR="007C1AA4">
        <w:t xml:space="preserve"> are sold, site on seen.</w:t>
      </w:r>
      <w:r w:rsidR="00C35F39">
        <w:t xml:space="preserve"> This leads to the next section of the paper; in this section, the paper talks about how much revenue and profit </w:t>
      </w:r>
      <w:proofErr w:type="spellStart"/>
      <w:r w:rsidR="00C35F39">
        <w:t>Koenigsegg</w:t>
      </w:r>
      <w:proofErr w:type="spellEnd"/>
      <w:r w:rsidR="00C35F39">
        <w:t xml:space="preserve"> makes in a year. In an interview with the CEO of </w:t>
      </w:r>
      <w:proofErr w:type="spellStart"/>
      <w:r w:rsidR="00C35F39">
        <w:t>Koenigsegg</w:t>
      </w:r>
      <w:proofErr w:type="spellEnd"/>
      <w:r w:rsidR="00C35F39">
        <w:t xml:space="preserve">, he explains his business plan and why he decided to enter into the </w:t>
      </w:r>
      <w:proofErr w:type="spellStart"/>
      <w:r w:rsidR="00C35F39">
        <w:t>Hypercar</w:t>
      </w:r>
      <w:proofErr w:type="spellEnd"/>
      <w:r w:rsidR="00C35F39">
        <w:t xml:space="preserve"> industry. </w:t>
      </w:r>
      <w:proofErr w:type="spellStart"/>
      <w:r w:rsidR="00C35F39">
        <w:t>Koenigsegg</w:t>
      </w:r>
      <w:proofErr w:type="spellEnd"/>
      <w:r w:rsidR="00C35F39">
        <w:t xml:space="preserve"> is also the “poster boy” in </w:t>
      </w:r>
      <w:proofErr w:type="spellStart"/>
      <w:r w:rsidR="00C35F39">
        <w:t>Hypercar</w:t>
      </w:r>
      <w:proofErr w:type="spellEnd"/>
      <w:r w:rsidR="00C35F39">
        <w:t xml:space="preserve"> innovation; these innovations include carbon fiber and 3D printing in the auto industry. This essay ends with categorizing what market structure the </w:t>
      </w:r>
      <w:proofErr w:type="spellStart"/>
      <w:r w:rsidR="00C35F39">
        <w:t>Hypercar</w:t>
      </w:r>
      <w:proofErr w:type="spellEnd"/>
      <w:r w:rsidR="00C35F39">
        <w:t xml:space="preserve"> industry falls under.</w:t>
      </w:r>
    </w:p>
    <w:p w14:paraId="0F200BC6" w14:textId="2018002A" w:rsidR="001334FC" w:rsidRDefault="001334FC" w:rsidP="001334FC"/>
    <w:p w14:paraId="53CB1270" w14:textId="528146A3" w:rsidR="001334FC" w:rsidRDefault="001334FC" w:rsidP="001334FC"/>
    <w:p w14:paraId="447FC6A9" w14:textId="5C8A5BE0" w:rsidR="001334FC" w:rsidRDefault="001334FC" w:rsidP="001334FC"/>
    <w:p w14:paraId="42F37B57" w14:textId="3DFC0C40" w:rsidR="001334FC" w:rsidRDefault="001334FC" w:rsidP="001334FC"/>
    <w:p w14:paraId="096ED975" w14:textId="635AC646" w:rsidR="001334FC" w:rsidRDefault="001334FC" w:rsidP="001334FC"/>
    <w:p w14:paraId="2C755B00" w14:textId="6DFC17A5" w:rsidR="001334FC" w:rsidRDefault="001334FC" w:rsidP="001334FC"/>
    <w:p w14:paraId="7B23FD63" w14:textId="0334D5E2" w:rsidR="001334FC" w:rsidRDefault="001334FC" w:rsidP="001334FC"/>
    <w:p w14:paraId="1CFDED7C" w14:textId="25617728" w:rsidR="001334FC" w:rsidRDefault="001334FC" w:rsidP="001334FC"/>
    <w:p w14:paraId="2724FE2B" w14:textId="4F30D4BE" w:rsidR="001334FC" w:rsidRDefault="001334FC" w:rsidP="001334FC"/>
    <w:p w14:paraId="1F5E657A" w14:textId="1311CCA8" w:rsidR="001334FC" w:rsidRDefault="001334FC" w:rsidP="001334FC"/>
    <w:p w14:paraId="6D2EB4C6" w14:textId="03C29818" w:rsidR="001334FC" w:rsidRDefault="001334FC" w:rsidP="001334FC">
      <w:pPr>
        <w:ind w:firstLine="0"/>
      </w:pPr>
    </w:p>
    <w:p w14:paraId="5B517189" w14:textId="77777777" w:rsidR="001334FC" w:rsidRDefault="001334FC" w:rsidP="001334FC">
      <w:pPr>
        <w:ind w:firstLine="0"/>
      </w:pPr>
    </w:p>
    <w:p w14:paraId="25513066" w14:textId="6DE27F6D" w:rsidR="000F2386" w:rsidRDefault="00560553" w:rsidP="001334FC">
      <w:pPr>
        <w:ind w:firstLine="0"/>
        <w:jc w:val="center"/>
      </w:pPr>
      <w:sdt>
        <w:sdtPr>
          <w:alias w:val="Title:"/>
          <w:tag w:val="Title:"/>
          <w:id w:val="1485424214"/>
          <w:placeholder>
            <w:docPart w:val="ACDEB113D86B7048A84BFFBA17130A0F"/>
          </w:placeholder>
          <w:dataBinding w:prefixMappings="xmlns:ns0='http://purl.org/dc/elements/1.1/' xmlns:ns1='http://schemas.openxmlformats.org/package/2006/metadata/core-properties' " w:xpath="/ns1:coreProperties[1]/ns0:title[1]" w:storeItemID="{6C3C8BC8-F283-45AE-878A-BAB7291924A1}"/>
          <w:text w:multiLine="1"/>
        </w:sdtPr>
        <w:sdtContent>
          <w:r w:rsidR="004D65A5" w:rsidRPr="001334FC">
            <w:t>Conspicuous Consumption</w:t>
          </w:r>
        </w:sdtContent>
      </w:sdt>
    </w:p>
    <w:p w14:paraId="1D9AB8EA" w14:textId="6690DF53" w:rsidR="00674C56" w:rsidRDefault="000F2386" w:rsidP="000F2386">
      <w:pPr>
        <w:rPr>
          <w:rFonts w:ascii="Times New Roman" w:hAnsi="Times New Roman" w:cs="Times New Roman"/>
        </w:rPr>
      </w:pPr>
      <w:r w:rsidRPr="00DB3FA7">
        <w:rPr>
          <w:rFonts w:ascii="Times New Roman" w:hAnsi="Times New Roman" w:cs="Times New Roman"/>
        </w:rPr>
        <w:t xml:space="preserve"> </w:t>
      </w:r>
      <w:r w:rsidR="00674C56" w:rsidRPr="00DB3FA7">
        <w:rPr>
          <w:rFonts w:ascii="Times New Roman" w:hAnsi="Times New Roman" w:cs="Times New Roman"/>
        </w:rPr>
        <w:t xml:space="preserve">The </w:t>
      </w:r>
      <w:proofErr w:type="spellStart"/>
      <w:r w:rsidR="00674C56" w:rsidRPr="00DB3FA7">
        <w:rPr>
          <w:rFonts w:ascii="Times New Roman" w:hAnsi="Times New Roman" w:cs="Times New Roman"/>
        </w:rPr>
        <w:t>Koenigsegg</w:t>
      </w:r>
      <w:proofErr w:type="spellEnd"/>
      <w:r w:rsidR="00674C56" w:rsidRPr="00DB3FA7">
        <w:rPr>
          <w:rFonts w:ascii="Times New Roman" w:hAnsi="Times New Roman" w:cs="Times New Roman"/>
        </w:rPr>
        <w:t xml:space="preserve"> One:1; built through 2014 – 2015, is an extreme automobile that can hit 400 km/h (about 249 mph) in 20 seconds flat, it can stop from 400 km/h in just 10 seconds, and it has a max lateral g-force of 2.0 g.</w:t>
      </w:r>
      <w:r w:rsidR="00674C56">
        <w:rPr>
          <w:rFonts w:ascii="Times New Roman" w:hAnsi="Times New Roman" w:cs="Times New Roman"/>
        </w:rPr>
        <w:t xml:space="preserve"> </w:t>
      </w:r>
      <w:r w:rsidR="00674C56" w:rsidRPr="00FC7323">
        <w:rPr>
          <w:rFonts w:ascii="Times New Roman" w:hAnsi="Times New Roman" w:cs="Times New Roman"/>
        </w:rPr>
        <w:t>(</w:t>
      </w:r>
      <w:r w:rsidR="00D74A6C">
        <w:rPr>
          <w:rFonts w:ascii="Times New Roman" w:hAnsi="Times New Roman" w:cs="Times New Roman"/>
        </w:rPr>
        <w:t xml:space="preserve">One:1, </w:t>
      </w:r>
      <w:proofErr w:type="spellStart"/>
      <w:r w:rsidR="00D74A6C">
        <w:rPr>
          <w:rFonts w:ascii="Times New Roman" w:hAnsi="Times New Roman" w:cs="Times New Roman"/>
        </w:rPr>
        <w:t>n.d.</w:t>
      </w:r>
      <w:proofErr w:type="spellEnd"/>
      <w:r w:rsidR="00674C56">
        <w:rPr>
          <w:rFonts w:ascii="Times New Roman" w:hAnsi="Times New Roman" w:cs="Times New Roman"/>
        </w:rPr>
        <w:t>).</w:t>
      </w:r>
      <w:r w:rsidR="00674C56" w:rsidRPr="0046660F">
        <w:rPr>
          <w:rFonts w:ascii="Times New Roman" w:hAnsi="Times New Roman" w:cs="Times New Roman"/>
        </w:rPr>
        <w:t xml:space="preserve"> This is a car that only seven people in the world will be able to </w:t>
      </w:r>
      <w:r w:rsidR="00674C56">
        <w:rPr>
          <w:rFonts w:ascii="Times New Roman" w:hAnsi="Times New Roman" w:cs="Times New Roman"/>
        </w:rPr>
        <w:t>own</w:t>
      </w:r>
      <w:r w:rsidR="00674C56" w:rsidRPr="0046660F">
        <w:rPr>
          <w:rFonts w:ascii="Times New Roman" w:hAnsi="Times New Roman" w:cs="Times New Roman"/>
        </w:rPr>
        <w:t xml:space="preserve">. Not because buyers </w:t>
      </w:r>
      <w:r w:rsidR="00E23E49" w:rsidRPr="0046660F">
        <w:rPr>
          <w:rFonts w:ascii="Times New Roman" w:hAnsi="Times New Roman" w:cs="Times New Roman"/>
        </w:rPr>
        <w:t>cannot</w:t>
      </w:r>
      <w:r w:rsidR="00674C56" w:rsidRPr="0046660F">
        <w:rPr>
          <w:rFonts w:ascii="Times New Roman" w:hAnsi="Times New Roman" w:cs="Times New Roman"/>
        </w:rPr>
        <w:t xml:space="preserve"> afford the car, but because </w:t>
      </w:r>
      <w:proofErr w:type="spellStart"/>
      <w:r w:rsidR="00674C56" w:rsidRPr="0046660F">
        <w:rPr>
          <w:rFonts w:ascii="Times New Roman" w:hAnsi="Times New Roman" w:cs="Times New Roman"/>
        </w:rPr>
        <w:t>Koenigsegg</w:t>
      </w:r>
      <w:proofErr w:type="spellEnd"/>
      <w:r w:rsidR="00674C56" w:rsidRPr="0046660F">
        <w:rPr>
          <w:rFonts w:ascii="Times New Roman" w:hAnsi="Times New Roman" w:cs="Times New Roman"/>
        </w:rPr>
        <w:t xml:space="preserve"> Automotive will only produce seven of this specific </w:t>
      </w:r>
      <w:r w:rsidR="00674C56">
        <w:rPr>
          <w:rFonts w:ascii="Times New Roman" w:hAnsi="Times New Roman" w:cs="Times New Roman"/>
        </w:rPr>
        <w:t xml:space="preserve">model. This record-breaking automobile is the very definition of what a </w:t>
      </w:r>
      <w:proofErr w:type="spellStart"/>
      <w:r w:rsidR="00674C56">
        <w:rPr>
          <w:rFonts w:ascii="Times New Roman" w:hAnsi="Times New Roman" w:cs="Times New Roman"/>
        </w:rPr>
        <w:t>Hypercar</w:t>
      </w:r>
      <w:proofErr w:type="spellEnd"/>
      <w:r w:rsidR="00674C56">
        <w:rPr>
          <w:rFonts w:ascii="Times New Roman" w:hAnsi="Times New Roman" w:cs="Times New Roman"/>
        </w:rPr>
        <w:t xml:space="preserve"> is.</w:t>
      </w:r>
    </w:p>
    <w:p w14:paraId="335FC68A" w14:textId="54DAF26B" w:rsidR="00650F07" w:rsidRPr="005D5D05" w:rsidRDefault="0000255B" w:rsidP="005D5D05">
      <w:pPr>
        <w:ind w:firstLine="0"/>
        <w:jc w:val="center"/>
        <w:rPr>
          <w:rFonts w:ascii="Times New Roman" w:hAnsi="Times New Roman" w:cs="Times New Roman"/>
          <w:b/>
        </w:rPr>
      </w:pPr>
      <w:r>
        <w:rPr>
          <w:rFonts w:ascii="Times New Roman" w:hAnsi="Times New Roman" w:cs="Times New Roman"/>
          <w:b/>
        </w:rPr>
        <w:t xml:space="preserve">What are </w:t>
      </w:r>
      <w:proofErr w:type="spellStart"/>
      <w:proofErr w:type="gramStart"/>
      <w:r>
        <w:rPr>
          <w:rFonts w:ascii="Times New Roman" w:hAnsi="Times New Roman" w:cs="Times New Roman"/>
          <w:b/>
        </w:rPr>
        <w:t>Hypercars</w:t>
      </w:r>
      <w:proofErr w:type="spellEnd"/>
      <w:proofErr w:type="gramEnd"/>
    </w:p>
    <w:p w14:paraId="53B4BBCD" w14:textId="03CDB13B" w:rsidR="00674C56" w:rsidRDefault="00674C56" w:rsidP="00674C56">
      <w:pPr>
        <w:rPr>
          <w:rFonts w:ascii="Times New Roman" w:hAnsi="Times New Roman" w:cs="Times New Roman"/>
        </w:rPr>
      </w:pPr>
      <w:proofErr w:type="spellStart"/>
      <w:r w:rsidRPr="0046660F">
        <w:rPr>
          <w:rFonts w:ascii="Times New Roman" w:hAnsi="Times New Roman" w:cs="Times New Roman"/>
        </w:rPr>
        <w:t>Hypercar</w:t>
      </w:r>
      <w:r>
        <w:rPr>
          <w:rFonts w:ascii="Times New Roman" w:hAnsi="Times New Roman" w:cs="Times New Roman"/>
        </w:rPr>
        <w:t>s</w:t>
      </w:r>
      <w:proofErr w:type="spellEnd"/>
      <w:r w:rsidRPr="0046660F">
        <w:rPr>
          <w:rFonts w:ascii="Times New Roman" w:hAnsi="Times New Roman" w:cs="Times New Roman"/>
        </w:rPr>
        <w:t xml:space="preserve"> </w:t>
      </w:r>
      <w:r>
        <w:rPr>
          <w:rFonts w:ascii="Times New Roman" w:hAnsi="Times New Roman" w:cs="Times New Roman"/>
        </w:rPr>
        <w:t>are</w:t>
      </w:r>
      <w:r w:rsidRPr="0046660F">
        <w:rPr>
          <w:rFonts w:ascii="Times New Roman" w:hAnsi="Times New Roman" w:cs="Times New Roman"/>
        </w:rPr>
        <w:t xml:space="preserve"> the fastest, the quickest, best handling, </w:t>
      </w:r>
      <w:proofErr w:type="gramStart"/>
      <w:r w:rsidRPr="0046660F">
        <w:rPr>
          <w:rFonts w:ascii="Times New Roman" w:hAnsi="Times New Roman" w:cs="Times New Roman"/>
        </w:rPr>
        <w:t>best p</w:t>
      </w:r>
      <w:ins w:id="0" w:author="Motts" w:date="2017-05-02T20:55:00Z">
        <w:r w:rsidR="00B971A0">
          <w:rPr>
            <w:rFonts w:ascii="Times New Roman" w:hAnsi="Times New Roman" w:cs="Times New Roman"/>
          </w:rPr>
          <w:t>e</w:t>
        </w:r>
      </w:ins>
      <w:r w:rsidRPr="0046660F">
        <w:rPr>
          <w:rFonts w:ascii="Times New Roman" w:hAnsi="Times New Roman" w:cs="Times New Roman"/>
        </w:rPr>
        <w:t>r</w:t>
      </w:r>
      <w:del w:id="1" w:author="Motts" w:date="2017-05-02T20:55:00Z">
        <w:r w:rsidRPr="0046660F" w:rsidDel="00B971A0">
          <w:rPr>
            <w:rFonts w:ascii="Times New Roman" w:hAnsi="Times New Roman" w:cs="Times New Roman"/>
          </w:rPr>
          <w:delText>e</w:delText>
        </w:r>
      </w:del>
      <w:r w:rsidRPr="0046660F">
        <w:rPr>
          <w:rFonts w:ascii="Times New Roman" w:hAnsi="Times New Roman" w:cs="Times New Roman"/>
        </w:rPr>
        <w:t>forming</w:t>
      </w:r>
      <w:proofErr w:type="gramEnd"/>
      <w:r w:rsidRPr="0046660F">
        <w:rPr>
          <w:rFonts w:ascii="Times New Roman" w:hAnsi="Times New Roman" w:cs="Times New Roman"/>
        </w:rPr>
        <w:t xml:space="preserve"> cars on the road. These cars have a combination of sleek style and outrageous performance that evokes emotion in the viewer </w:t>
      </w:r>
      <w:r>
        <w:rPr>
          <w:rFonts w:ascii="Times New Roman" w:hAnsi="Times New Roman" w:cs="Times New Roman"/>
        </w:rPr>
        <w:t>and</w:t>
      </w:r>
      <w:r w:rsidRPr="0046660F">
        <w:rPr>
          <w:rFonts w:ascii="Times New Roman" w:hAnsi="Times New Roman" w:cs="Times New Roman"/>
        </w:rPr>
        <w:t xml:space="preserve"> the driver.</w:t>
      </w:r>
      <w:r>
        <w:rPr>
          <w:rFonts w:ascii="Times New Roman" w:hAnsi="Times New Roman" w:cs="Times New Roman"/>
        </w:rPr>
        <w:t xml:space="preserve"> They are not made for simply going from point A to B; these cars are built for true, and very rich, automotive enthusiasts. </w:t>
      </w:r>
    </w:p>
    <w:p w14:paraId="1011A7BC" w14:textId="69AE1421" w:rsidR="00D1004C" w:rsidRDefault="00674C56" w:rsidP="00674C56">
      <w:pPr>
        <w:rPr>
          <w:rFonts w:ascii="Times New Roman" w:hAnsi="Times New Roman" w:cs="Times New Roman"/>
        </w:rPr>
      </w:pPr>
      <w:proofErr w:type="spellStart"/>
      <w:r>
        <w:rPr>
          <w:rFonts w:ascii="Times New Roman" w:hAnsi="Times New Roman" w:cs="Times New Roman"/>
        </w:rPr>
        <w:t>Hypercars</w:t>
      </w:r>
      <w:proofErr w:type="spellEnd"/>
      <w:r w:rsidRPr="0046660F">
        <w:rPr>
          <w:rFonts w:ascii="Times New Roman" w:hAnsi="Times New Roman" w:cs="Times New Roman"/>
        </w:rPr>
        <w:t xml:space="preserve"> are the cutting edge of the automobile industry, and for good reason. With common cars and common sport cars, the manufacture</w:t>
      </w:r>
      <w:r w:rsidR="00CD6780">
        <w:rPr>
          <w:rFonts w:ascii="Times New Roman" w:hAnsi="Times New Roman" w:cs="Times New Roman"/>
        </w:rPr>
        <w:t>r</w:t>
      </w:r>
      <w:r w:rsidRPr="0046660F">
        <w:rPr>
          <w:rFonts w:ascii="Times New Roman" w:hAnsi="Times New Roman" w:cs="Times New Roman"/>
        </w:rPr>
        <w:t xml:space="preserve"> has a budget; this limits what kind of technology they can put in their cars. Gale </w:t>
      </w:r>
      <w:proofErr w:type="spellStart"/>
      <w:r w:rsidRPr="0046660F">
        <w:rPr>
          <w:rFonts w:ascii="Times New Roman" w:hAnsi="Times New Roman" w:cs="Times New Roman"/>
        </w:rPr>
        <w:t>Halderman</w:t>
      </w:r>
      <w:proofErr w:type="spellEnd"/>
      <w:r w:rsidRPr="0046660F">
        <w:rPr>
          <w:rFonts w:ascii="Times New Roman" w:hAnsi="Times New Roman" w:cs="Times New Roman"/>
        </w:rPr>
        <w:t>, the original Ford Mustang designer, sums it up best when he says “</w:t>
      </w:r>
      <w:r w:rsidRPr="00572A8E">
        <w:rPr>
          <w:rFonts w:ascii="Times New Roman" w:hAnsi="Times New Roman" w:cs="Times New Roman"/>
        </w:rPr>
        <w:t>Designing a good looking car is absolutely easy as pie. Designing a car, that the company can afford; the manufacturing guys can assemble; the engineers can engineer; that’s damn difficult</w:t>
      </w:r>
      <w:r w:rsidR="00572A8E">
        <w:rPr>
          <w:rFonts w:ascii="Times New Roman" w:hAnsi="Times New Roman" w:cs="Times New Roman"/>
        </w:rPr>
        <w:t>” (Gelb, 2015</w:t>
      </w:r>
      <w:r w:rsidRPr="0046660F">
        <w:rPr>
          <w:rFonts w:ascii="Times New Roman" w:hAnsi="Times New Roman" w:cs="Times New Roman"/>
        </w:rPr>
        <w:t>). This is unlike the manufacture</w:t>
      </w:r>
      <w:r w:rsidR="00CD6780">
        <w:rPr>
          <w:rFonts w:ascii="Times New Roman" w:hAnsi="Times New Roman" w:cs="Times New Roman"/>
        </w:rPr>
        <w:t>r</w:t>
      </w:r>
      <w:r w:rsidRPr="0046660F">
        <w:rPr>
          <w:rFonts w:ascii="Times New Roman" w:hAnsi="Times New Roman" w:cs="Times New Roman"/>
        </w:rPr>
        <w:t>s that build these cutting-edge automobiles call</w:t>
      </w:r>
      <w:r>
        <w:rPr>
          <w:rFonts w:ascii="Times New Roman" w:hAnsi="Times New Roman" w:cs="Times New Roman"/>
        </w:rPr>
        <w:t>ed</w:t>
      </w:r>
      <w:r w:rsidRPr="0046660F">
        <w:rPr>
          <w:rFonts w:ascii="Times New Roman" w:hAnsi="Times New Roman" w:cs="Times New Roman"/>
        </w:rPr>
        <w:t xml:space="preserve"> </w:t>
      </w:r>
      <w:proofErr w:type="spellStart"/>
      <w:r w:rsidRPr="0046660F">
        <w:rPr>
          <w:rFonts w:ascii="Times New Roman" w:hAnsi="Times New Roman" w:cs="Times New Roman"/>
        </w:rPr>
        <w:t>Hypercars</w:t>
      </w:r>
      <w:proofErr w:type="spellEnd"/>
      <w:r w:rsidRPr="0046660F">
        <w:rPr>
          <w:rFonts w:ascii="Times New Roman" w:hAnsi="Times New Roman" w:cs="Times New Roman"/>
        </w:rPr>
        <w:t>. These manufacture</w:t>
      </w:r>
      <w:r w:rsidR="00CD6780">
        <w:rPr>
          <w:rFonts w:ascii="Times New Roman" w:hAnsi="Times New Roman" w:cs="Times New Roman"/>
        </w:rPr>
        <w:t>r</w:t>
      </w:r>
      <w:r w:rsidRPr="0046660F">
        <w:rPr>
          <w:rFonts w:ascii="Times New Roman" w:hAnsi="Times New Roman" w:cs="Times New Roman"/>
        </w:rPr>
        <w:t>s have no budget; their only goal is to make the</w:t>
      </w:r>
      <w:del w:id="2" w:author="Motts" w:date="2017-05-02T20:57:00Z">
        <w:r w:rsidRPr="0046660F" w:rsidDel="00B971A0">
          <w:rPr>
            <w:rFonts w:ascii="Times New Roman" w:hAnsi="Times New Roman" w:cs="Times New Roman"/>
          </w:rPr>
          <w:delText>ir car a</w:delText>
        </w:r>
        <w:r w:rsidDel="00B971A0">
          <w:rPr>
            <w:rFonts w:ascii="Times New Roman" w:hAnsi="Times New Roman" w:cs="Times New Roman"/>
          </w:rPr>
          <w:delText>s</w:delText>
        </w:r>
      </w:del>
      <w:r>
        <w:rPr>
          <w:rFonts w:ascii="Times New Roman" w:hAnsi="Times New Roman" w:cs="Times New Roman"/>
        </w:rPr>
        <w:t xml:space="preserve"> best</w:t>
      </w:r>
      <w:ins w:id="3" w:author="Motts" w:date="2017-05-02T20:57:00Z">
        <w:r w:rsidR="00B971A0">
          <w:rPr>
            <w:rFonts w:ascii="Times New Roman" w:hAnsi="Times New Roman" w:cs="Times New Roman"/>
          </w:rPr>
          <w:t xml:space="preserve"> car</w:t>
        </w:r>
      </w:ins>
      <w:del w:id="4" w:author="Motts" w:date="2017-05-02T20:57:00Z">
        <w:r w:rsidDel="00B971A0">
          <w:rPr>
            <w:rFonts w:ascii="Times New Roman" w:hAnsi="Times New Roman" w:cs="Times New Roman"/>
          </w:rPr>
          <w:delText xml:space="preserve"> as it can possibility be in eve</w:delText>
        </w:r>
      </w:del>
      <w:del w:id="5" w:author="Motts" w:date="2017-05-02T20:58:00Z">
        <w:r w:rsidDel="00B971A0">
          <w:rPr>
            <w:rFonts w:ascii="Times New Roman" w:hAnsi="Times New Roman" w:cs="Times New Roman"/>
          </w:rPr>
          <w:delText>ry aspect.</w:delText>
        </w:r>
      </w:del>
      <w:r>
        <w:rPr>
          <w:rFonts w:ascii="Times New Roman" w:hAnsi="Times New Roman" w:cs="Times New Roman"/>
        </w:rPr>
        <w:t xml:space="preserve"> </w:t>
      </w:r>
      <w:proofErr w:type="gramStart"/>
      <w:r w:rsidRPr="00AF468D">
        <w:rPr>
          <w:rFonts w:ascii="Times New Roman" w:hAnsi="Times New Roman" w:cs="Times New Roman"/>
        </w:rPr>
        <w:t>This</w:t>
      </w:r>
      <w:proofErr w:type="gramEnd"/>
      <w:r w:rsidRPr="00AF468D">
        <w:rPr>
          <w:rFonts w:ascii="Times New Roman" w:hAnsi="Times New Roman" w:cs="Times New Roman"/>
        </w:rPr>
        <w:t xml:space="preserve"> allows them to innovate and refine every </w:t>
      </w:r>
      <w:r w:rsidR="00516ACA">
        <w:rPr>
          <w:rFonts w:ascii="Times New Roman" w:hAnsi="Times New Roman" w:cs="Times New Roman"/>
        </w:rPr>
        <w:t>inch of their</w:t>
      </w:r>
      <w:r w:rsidRPr="00AF468D">
        <w:rPr>
          <w:rFonts w:ascii="Times New Roman" w:hAnsi="Times New Roman" w:cs="Times New Roman"/>
        </w:rPr>
        <w:t xml:space="preserve"> car from the aerodynamics to </w:t>
      </w:r>
      <w:r>
        <w:rPr>
          <w:rFonts w:ascii="Times New Roman" w:hAnsi="Times New Roman" w:cs="Times New Roman"/>
        </w:rPr>
        <w:t xml:space="preserve">the </w:t>
      </w:r>
      <w:r w:rsidRPr="00AF468D">
        <w:rPr>
          <w:rFonts w:ascii="Times New Roman" w:hAnsi="Times New Roman" w:cs="Times New Roman"/>
        </w:rPr>
        <w:t>drivetrain.</w:t>
      </w:r>
      <w:r w:rsidR="007F619C">
        <w:rPr>
          <w:rFonts w:ascii="Times New Roman" w:hAnsi="Times New Roman" w:cs="Times New Roman"/>
        </w:rPr>
        <w:t xml:space="preserve"> </w:t>
      </w:r>
    </w:p>
    <w:p w14:paraId="3F03F7DB" w14:textId="253F6F96" w:rsidR="00066E03" w:rsidRPr="00BB5224" w:rsidRDefault="007F619C" w:rsidP="00674C56">
      <w:pPr>
        <w:rPr>
          <w:rFonts w:ascii="Times New Roman" w:hAnsi="Times New Roman" w:cs="Times New Roman"/>
        </w:rPr>
      </w:pPr>
      <w:r w:rsidRPr="00BB5224">
        <w:rPr>
          <w:rFonts w:ascii="Times New Roman" w:hAnsi="Times New Roman" w:cs="Times New Roman"/>
        </w:rPr>
        <w:t>However</w:t>
      </w:r>
      <w:r w:rsidR="002354AC" w:rsidRPr="00BB5224">
        <w:rPr>
          <w:rFonts w:ascii="Times New Roman" w:hAnsi="Times New Roman" w:cs="Times New Roman"/>
        </w:rPr>
        <w:t>,</w:t>
      </w:r>
      <w:r w:rsidRPr="00BB5224">
        <w:rPr>
          <w:rFonts w:ascii="Times New Roman" w:hAnsi="Times New Roman" w:cs="Times New Roman"/>
        </w:rPr>
        <w:t xml:space="preserve"> </w:t>
      </w:r>
      <w:r w:rsidR="002354AC" w:rsidRPr="00BB5224">
        <w:rPr>
          <w:rFonts w:ascii="Times New Roman" w:hAnsi="Times New Roman" w:cs="Times New Roman"/>
        </w:rPr>
        <w:t xml:space="preserve">the automobile manufacturer also takes on a massive risk when creating a </w:t>
      </w:r>
      <w:proofErr w:type="spellStart"/>
      <w:r w:rsidR="002354AC" w:rsidRPr="00BB5224">
        <w:rPr>
          <w:rFonts w:ascii="Times New Roman" w:hAnsi="Times New Roman" w:cs="Times New Roman"/>
        </w:rPr>
        <w:t>Hypercar</w:t>
      </w:r>
      <w:proofErr w:type="spellEnd"/>
      <w:r w:rsidR="002354AC" w:rsidRPr="00BB5224">
        <w:rPr>
          <w:rFonts w:ascii="Times New Roman" w:hAnsi="Times New Roman" w:cs="Times New Roman"/>
        </w:rPr>
        <w:t>.</w:t>
      </w:r>
      <w:r w:rsidR="000D7A77" w:rsidRPr="00BB5224">
        <w:rPr>
          <w:rFonts w:ascii="Times New Roman" w:hAnsi="Times New Roman" w:cs="Times New Roman"/>
        </w:rPr>
        <w:t xml:space="preserve"> This risk not only comes from the unrestricted budget, but also because </w:t>
      </w:r>
      <w:proofErr w:type="spellStart"/>
      <w:r w:rsidR="000D7A77" w:rsidRPr="00BB5224">
        <w:rPr>
          <w:rFonts w:ascii="Times New Roman" w:hAnsi="Times New Roman" w:cs="Times New Roman"/>
        </w:rPr>
        <w:t>Hypercars</w:t>
      </w:r>
      <w:proofErr w:type="spellEnd"/>
      <w:r w:rsidR="000D7A77" w:rsidRPr="00BB5224">
        <w:rPr>
          <w:rFonts w:ascii="Times New Roman" w:hAnsi="Times New Roman" w:cs="Times New Roman"/>
        </w:rPr>
        <w:t xml:space="preserve"> sell </w:t>
      </w:r>
      <w:r w:rsidR="000D7A77" w:rsidRPr="00BB5224">
        <w:rPr>
          <w:rFonts w:ascii="Times New Roman" w:hAnsi="Times New Roman" w:cs="Times New Roman"/>
        </w:rPr>
        <w:lastRenderedPageBreak/>
        <w:t>in such little quantities.</w:t>
      </w:r>
      <w:r w:rsidR="00BB0DBC" w:rsidRPr="00BB5224">
        <w:rPr>
          <w:rFonts w:ascii="Times New Roman" w:hAnsi="Times New Roman" w:cs="Times New Roman"/>
        </w:rPr>
        <w:t xml:space="preserve"> With that being said, if a </w:t>
      </w:r>
      <w:r w:rsidR="00356DC6" w:rsidRPr="00BB5224">
        <w:rPr>
          <w:rFonts w:ascii="Times New Roman" w:hAnsi="Times New Roman" w:cs="Times New Roman"/>
        </w:rPr>
        <w:t xml:space="preserve">manufacturer’s newly developed </w:t>
      </w:r>
      <w:proofErr w:type="spellStart"/>
      <w:r w:rsidR="00356DC6" w:rsidRPr="00BB5224">
        <w:rPr>
          <w:rFonts w:ascii="Times New Roman" w:hAnsi="Times New Roman" w:cs="Times New Roman"/>
        </w:rPr>
        <w:t>Hypercar</w:t>
      </w:r>
      <w:proofErr w:type="spellEnd"/>
      <w:r w:rsidR="00356DC6" w:rsidRPr="00BB5224">
        <w:rPr>
          <w:rFonts w:ascii="Times New Roman" w:hAnsi="Times New Roman" w:cs="Times New Roman"/>
        </w:rPr>
        <w:t xml:space="preserve"> does not compete with its competition, then the manufacturer has just invested hundreds of thousands of dollars into a project that </w:t>
      </w:r>
      <w:r w:rsidR="006F6E9A" w:rsidRPr="00BB5224">
        <w:rPr>
          <w:rFonts w:ascii="Times New Roman" w:hAnsi="Times New Roman" w:cs="Times New Roman"/>
        </w:rPr>
        <w:t xml:space="preserve">they will never see profit from; </w:t>
      </w:r>
      <w:r w:rsidR="003468EB" w:rsidRPr="00BB5224">
        <w:rPr>
          <w:rFonts w:ascii="Times New Roman" w:hAnsi="Times New Roman" w:cs="Times New Roman"/>
        </w:rPr>
        <w:t>certainly</w:t>
      </w:r>
      <w:r w:rsidR="006F6E9A" w:rsidRPr="00BB5224">
        <w:rPr>
          <w:rFonts w:ascii="Times New Roman" w:hAnsi="Times New Roman" w:cs="Times New Roman"/>
        </w:rPr>
        <w:t xml:space="preserve"> a big </w:t>
      </w:r>
      <w:r w:rsidR="003468EB" w:rsidRPr="00BB5224">
        <w:rPr>
          <w:rFonts w:ascii="Times New Roman" w:hAnsi="Times New Roman" w:cs="Times New Roman"/>
        </w:rPr>
        <w:t>economic loss for any company</w:t>
      </w:r>
      <w:ins w:id="6" w:author="Motts" w:date="2017-05-02T20:58:00Z">
        <w:r w:rsidR="00B971A0">
          <w:rPr>
            <w:rFonts w:ascii="Times New Roman" w:hAnsi="Times New Roman" w:cs="Times New Roman"/>
          </w:rPr>
          <w:t xml:space="preserve"> and a sunk cost</w:t>
        </w:r>
      </w:ins>
      <w:r w:rsidR="003468EB" w:rsidRPr="00BB5224">
        <w:rPr>
          <w:rFonts w:ascii="Times New Roman" w:hAnsi="Times New Roman" w:cs="Times New Roman"/>
        </w:rPr>
        <w:t>.</w:t>
      </w:r>
      <w:r w:rsidR="00203DB7" w:rsidRPr="00BB5224">
        <w:rPr>
          <w:rFonts w:ascii="Times New Roman" w:hAnsi="Times New Roman" w:cs="Times New Roman"/>
        </w:rPr>
        <w:t xml:space="preserve"> An example would be if </w:t>
      </w:r>
      <w:proofErr w:type="spellStart"/>
      <w:r w:rsidR="00150CF2" w:rsidRPr="00BB5224">
        <w:rPr>
          <w:rFonts w:ascii="Times New Roman" w:hAnsi="Times New Roman" w:cs="Times New Roman"/>
        </w:rPr>
        <w:t>Koenigsegg</w:t>
      </w:r>
      <w:proofErr w:type="spellEnd"/>
      <w:r w:rsidR="00203DB7" w:rsidRPr="00BB5224">
        <w:rPr>
          <w:rFonts w:ascii="Times New Roman" w:hAnsi="Times New Roman" w:cs="Times New Roman"/>
        </w:rPr>
        <w:t xml:space="preserve"> </w:t>
      </w:r>
      <w:r w:rsidR="00150CF2" w:rsidRPr="00BB5224">
        <w:rPr>
          <w:rFonts w:ascii="Times New Roman" w:hAnsi="Times New Roman" w:cs="Times New Roman"/>
        </w:rPr>
        <w:t>manufactured the One:</w:t>
      </w:r>
      <w:del w:id="7" w:author="Motts" w:date="2017-05-02T20:58:00Z">
        <w:r w:rsidR="00150CF2" w:rsidRPr="00BB5224" w:rsidDel="00B971A0">
          <w:rPr>
            <w:rFonts w:ascii="Times New Roman" w:hAnsi="Times New Roman" w:cs="Times New Roman"/>
          </w:rPr>
          <w:delText>1</w:delText>
        </w:r>
      </w:del>
      <w:r w:rsidR="00150CF2" w:rsidRPr="00BB5224">
        <w:rPr>
          <w:rFonts w:ascii="Times New Roman" w:hAnsi="Times New Roman" w:cs="Times New Roman"/>
        </w:rPr>
        <w:t xml:space="preserve"> and only sold </w:t>
      </w:r>
      <w:r w:rsidR="001B063A" w:rsidRPr="00BB5224">
        <w:rPr>
          <w:rFonts w:ascii="Times New Roman" w:hAnsi="Times New Roman" w:cs="Times New Roman"/>
        </w:rPr>
        <w:t xml:space="preserve">one of the seven cars. Often </w:t>
      </w:r>
      <w:proofErr w:type="spellStart"/>
      <w:r w:rsidR="001B063A" w:rsidRPr="00BB5224">
        <w:rPr>
          <w:rFonts w:ascii="Times New Roman" w:hAnsi="Times New Roman" w:cs="Times New Roman"/>
        </w:rPr>
        <w:t>times</w:t>
      </w:r>
      <w:del w:id="8" w:author="Motts" w:date="2017-05-02T21:14:00Z">
        <w:r w:rsidR="001B063A" w:rsidRPr="00BB5224" w:rsidDel="006E638B">
          <w:rPr>
            <w:rFonts w:ascii="Times New Roman" w:hAnsi="Times New Roman" w:cs="Times New Roman"/>
          </w:rPr>
          <w:delText xml:space="preserve">, </w:delText>
        </w:r>
      </w:del>
      <w:r w:rsidR="001B063A" w:rsidRPr="00BB5224">
        <w:rPr>
          <w:rFonts w:ascii="Times New Roman" w:hAnsi="Times New Roman" w:cs="Times New Roman"/>
        </w:rPr>
        <w:t>the</w:t>
      </w:r>
      <w:proofErr w:type="spellEnd"/>
      <w:r w:rsidR="001B063A" w:rsidRPr="00BB5224">
        <w:rPr>
          <w:rFonts w:ascii="Times New Roman" w:hAnsi="Times New Roman" w:cs="Times New Roman"/>
        </w:rPr>
        <w:t xml:space="preserve"> first of any product is the most expensive because of all the testing a</w:t>
      </w:r>
      <w:r w:rsidR="00B648CC" w:rsidRPr="00BB5224">
        <w:rPr>
          <w:rFonts w:ascii="Times New Roman" w:hAnsi="Times New Roman" w:cs="Times New Roman"/>
        </w:rPr>
        <w:t>nd refining that has to be done</w:t>
      </w:r>
      <w:ins w:id="9" w:author="Motts" w:date="2017-05-02T20:59:00Z">
        <w:r w:rsidR="00B971A0">
          <w:rPr>
            <w:rFonts w:ascii="Times New Roman" w:hAnsi="Times New Roman" w:cs="Times New Roman"/>
          </w:rPr>
          <w:t xml:space="preserve"> and high fixed costs</w:t>
        </w:r>
      </w:ins>
      <w:r w:rsidR="00B648CC" w:rsidRPr="00BB5224">
        <w:rPr>
          <w:rFonts w:ascii="Times New Roman" w:hAnsi="Times New Roman" w:cs="Times New Roman"/>
        </w:rPr>
        <w:t xml:space="preserve">. Because of this, </w:t>
      </w:r>
      <w:proofErr w:type="spellStart"/>
      <w:r w:rsidR="00B648CC" w:rsidRPr="00BB5224">
        <w:rPr>
          <w:rFonts w:ascii="Times New Roman" w:hAnsi="Times New Roman" w:cs="Times New Roman"/>
        </w:rPr>
        <w:t>Koenigsegg</w:t>
      </w:r>
      <w:proofErr w:type="spellEnd"/>
      <w:r w:rsidR="00B648CC" w:rsidRPr="00BB5224">
        <w:rPr>
          <w:rFonts w:ascii="Times New Roman" w:hAnsi="Times New Roman" w:cs="Times New Roman"/>
        </w:rPr>
        <w:t xml:space="preserve"> would </w:t>
      </w:r>
      <w:ins w:id="10" w:author="Motts" w:date="2017-05-02T20:59:00Z">
        <w:r w:rsidR="00B971A0">
          <w:rPr>
            <w:rFonts w:ascii="Times New Roman" w:hAnsi="Times New Roman" w:cs="Times New Roman"/>
          </w:rPr>
          <w:t>incur</w:t>
        </w:r>
      </w:ins>
      <w:del w:id="11" w:author="Motts" w:date="2017-05-02T20:59:00Z">
        <w:r w:rsidR="00B648CC" w:rsidRPr="00BB5224" w:rsidDel="00B971A0">
          <w:rPr>
            <w:rFonts w:ascii="Times New Roman" w:hAnsi="Times New Roman" w:cs="Times New Roman"/>
          </w:rPr>
          <w:delText>be at</w:delText>
        </w:r>
      </w:del>
      <w:r w:rsidR="00B648CC" w:rsidRPr="00BB5224">
        <w:rPr>
          <w:rFonts w:ascii="Times New Roman" w:hAnsi="Times New Roman" w:cs="Times New Roman"/>
        </w:rPr>
        <w:t xml:space="preserve"> a major,</w:t>
      </w:r>
      <w:del w:id="12" w:author="Motts" w:date="2017-05-02T20:59:00Z">
        <w:r w:rsidR="00B648CC" w:rsidRPr="00BB5224" w:rsidDel="00B971A0">
          <w:rPr>
            <w:rFonts w:ascii="Times New Roman" w:hAnsi="Times New Roman" w:cs="Times New Roman"/>
          </w:rPr>
          <w:delText xml:space="preserve"> if not catastrophic</w:delText>
        </w:r>
      </w:del>
      <w:proofErr w:type="gramStart"/>
      <w:r w:rsidR="00B648CC" w:rsidRPr="00BB5224">
        <w:rPr>
          <w:rFonts w:ascii="Times New Roman" w:hAnsi="Times New Roman" w:cs="Times New Roman"/>
        </w:rPr>
        <w:t>,</w:t>
      </w:r>
      <w:proofErr w:type="gramEnd"/>
      <w:r w:rsidR="00B648CC" w:rsidRPr="00BB5224">
        <w:rPr>
          <w:rFonts w:ascii="Times New Roman" w:hAnsi="Times New Roman" w:cs="Times New Roman"/>
        </w:rPr>
        <w:t xml:space="preserve"> loss.</w:t>
      </w:r>
      <w:r w:rsidR="00163E05" w:rsidRPr="00BB5224">
        <w:rPr>
          <w:rFonts w:ascii="Times New Roman" w:hAnsi="Times New Roman" w:cs="Times New Roman"/>
        </w:rPr>
        <w:t xml:space="preserve"> Luckily for the </w:t>
      </w:r>
      <w:proofErr w:type="spellStart"/>
      <w:r w:rsidR="00163E05" w:rsidRPr="00BB5224">
        <w:rPr>
          <w:rFonts w:ascii="Times New Roman" w:hAnsi="Times New Roman" w:cs="Times New Roman"/>
        </w:rPr>
        <w:t>Hypercar</w:t>
      </w:r>
      <w:proofErr w:type="spellEnd"/>
      <w:r w:rsidR="00163E05" w:rsidRPr="00BB5224">
        <w:rPr>
          <w:rFonts w:ascii="Times New Roman" w:hAnsi="Times New Roman" w:cs="Times New Roman"/>
        </w:rPr>
        <w:t xml:space="preserve"> manufacturers, a major loss like this example has never occurred; many times, these cars get completely sold out </w:t>
      </w:r>
      <w:ins w:id="13" w:author="Motts" w:date="2017-05-02T20:59:00Z">
        <w:r w:rsidR="00B971A0">
          <w:rPr>
            <w:rFonts w:ascii="Times New Roman" w:hAnsi="Times New Roman" w:cs="Times New Roman"/>
          </w:rPr>
          <w:t xml:space="preserve">at </w:t>
        </w:r>
      </w:ins>
      <w:r w:rsidR="00163E05" w:rsidRPr="00BB5224">
        <w:rPr>
          <w:rFonts w:ascii="Times New Roman" w:hAnsi="Times New Roman" w:cs="Times New Roman"/>
        </w:rPr>
        <w:t xml:space="preserve">site </w:t>
      </w:r>
      <w:ins w:id="14" w:author="Motts" w:date="2017-05-02T20:59:00Z">
        <w:r w:rsidR="00B971A0">
          <w:rPr>
            <w:rFonts w:ascii="Times New Roman" w:hAnsi="Times New Roman" w:cs="Times New Roman"/>
          </w:rPr>
          <w:t>as so</w:t>
        </w:r>
      </w:ins>
      <w:r w:rsidR="00163E05" w:rsidRPr="00BB5224">
        <w:rPr>
          <w:rFonts w:ascii="Times New Roman" w:hAnsi="Times New Roman" w:cs="Times New Roman"/>
        </w:rPr>
        <w:t>on</w:t>
      </w:r>
      <w:ins w:id="15" w:author="Motts" w:date="2017-05-02T21:00:00Z">
        <w:r w:rsidR="00B971A0">
          <w:rPr>
            <w:rFonts w:ascii="Times New Roman" w:hAnsi="Times New Roman" w:cs="Times New Roman"/>
          </w:rPr>
          <w:t xml:space="preserve"> </w:t>
        </w:r>
      </w:ins>
      <w:ins w:id="16" w:author="Motts" w:date="2017-05-02T20:59:00Z">
        <w:r w:rsidR="00B971A0">
          <w:rPr>
            <w:rFonts w:ascii="Times New Roman" w:hAnsi="Times New Roman" w:cs="Times New Roman"/>
          </w:rPr>
          <w:t>a</w:t>
        </w:r>
      </w:ins>
      <w:ins w:id="17" w:author="Motts" w:date="2017-05-02T21:00:00Z">
        <w:r w:rsidR="00B971A0">
          <w:rPr>
            <w:rFonts w:ascii="Times New Roman" w:hAnsi="Times New Roman" w:cs="Times New Roman"/>
          </w:rPr>
          <w:t>s they are</w:t>
        </w:r>
      </w:ins>
      <w:r w:rsidR="00163E05" w:rsidRPr="00BB5224">
        <w:rPr>
          <w:rFonts w:ascii="Times New Roman" w:hAnsi="Times New Roman" w:cs="Times New Roman"/>
        </w:rPr>
        <w:t xml:space="preserve"> seen.</w:t>
      </w:r>
    </w:p>
    <w:p w14:paraId="1648576A" w14:textId="08CEE066" w:rsidR="00066E03" w:rsidRPr="00BB5224" w:rsidRDefault="00066E03" w:rsidP="00674C56">
      <w:pPr>
        <w:rPr>
          <w:rFonts w:ascii="Times New Roman" w:hAnsi="Times New Roman" w:cs="Times New Roman"/>
        </w:rPr>
      </w:pPr>
      <w:del w:id="18" w:author="Motts" w:date="2017-05-02T21:00:00Z">
        <w:r w:rsidRPr="00BB5224" w:rsidDel="00B971A0">
          <w:rPr>
            <w:rFonts w:ascii="Times New Roman" w:hAnsi="Times New Roman" w:cs="Times New Roman"/>
          </w:rPr>
          <w:delText xml:space="preserve">They are the most </w:delText>
        </w:r>
        <w:r w:rsidR="00D65D74" w:rsidRPr="00BB5224" w:rsidDel="00B971A0">
          <w:rPr>
            <w:rFonts w:ascii="Times New Roman" w:hAnsi="Times New Roman" w:cs="Times New Roman"/>
          </w:rPr>
          <w:delText>sought</w:delText>
        </w:r>
        <w:r w:rsidRPr="00BB5224" w:rsidDel="00B971A0">
          <w:rPr>
            <w:rFonts w:ascii="Times New Roman" w:hAnsi="Times New Roman" w:cs="Times New Roman"/>
          </w:rPr>
          <w:delText xml:space="preserve"> after</w:delText>
        </w:r>
        <w:r w:rsidR="00D65D74" w:rsidRPr="00BB5224" w:rsidDel="00B971A0">
          <w:rPr>
            <w:rFonts w:ascii="Times New Roman" w:hAnsi="Times New Roman" w:cs="Times New Roman"/>
          </w:rPr>
          <w:delText xml:space="preserve"> car in the automobile industry; in many cases</w:delText>
        </w:r>
      </w:del>
      <w:r w:rsidR="00D65D74" w:rsidRPr="00BB5224">
        <w:rPr>
          <w:rFonts w:ascii="Times New Roman" w:hAnsi="Times New Roman" w:cs="Times New Roman"/>
        </w:rPr>
        <w:t xml:space="preserve">, </w:t>
      </w:r>
      <w:proofErr w:type="spellStart"/>
      <w:r w:rsidR="00D65D74" w:rsidRPr="00BB5224">
        <w:rPr>
          <w:rFonts w:ascii="Times New Roman" w:hAnsi="Times New Roman" w:cs="Times New Roman"/>
        </w:rPr>
        <w:t>Hypercars</w:t>
      </w:r>
      <w:proofErr w:type="spellEnd"/>
      <w:r w:rsidR="00D65D74" w:rsidRPr="00BB5224">
        <w:rPr>
          <w:rFonts w:ascii="Times New Roman" w:hAnsi="Times New Roman" w:cs="Times New Roman"/>
        </w:rPr>
        <w:t xml:space="preserve"> are the most luxurious goods on the market.</w:t>
      </w:r>
      <w:r w:rsidRPr="00BB5224">
        <w:rPr>
          <w:rFonts w:ascii="Times New Roman" w:hAnsi="Times New Roman" w:cs="Times New Roman"/>
        </w:rPr>
        <w:t xml:space="preserve"> Unlike high production manufacturers (such as BMW, Ford, Chevy, etc.), </w:t>
      </w:r>
      <w:proofErr w:type="spellStart"/>
      <w:r w:rsidRPr="00BB5224">
        <w:rPr>
          <w:rFonts w:ascii="Times New Roman" w:hAnsi="Times New Roman" w:cs="Times New Roman"/>
        </w:rPr>
        <w:t>Hypercars</w:t>
      </w:r>
      <w:proofErr w:type="spellEnd"/>
      <w:r w:rsidRPr="00BB5224">
        <w:rPr>
          <w:rFonts w:ascii="Times New Roman" w:hAnsi="Times New Roman" w:cs="Times New Roman"/>
        </w:rPr>
        <w:t xml:space="preserve"> are almost produced entirely by hand.</w:t>
      </w:r>
      <w:r w:rsidR="004C5C3A" w:rsidRPr="00BB5224">
        <w:t xml:space="preserve"> “</w:t>
      </w:r>
      <w:r w:rsidR="004C5C3A" w:rsidRPr="00BB5224">
        <w:rPr>
          <w:rFonts w:ascii="Times New Roman" w:hAnsi="Times New Roman" w:cs="Times New Roman"/>
        </w:rPr>
        <w:t>In total, some 4,000 hours of handcraftsmanship goes into each vehicle” (</w:t>
      </w:r>
      <w:r w:rsidR="006A232A" w:rsidRPr="00BB5224">
        <w:rPr>
          <w:rFonts w:ascii="Times New Roman" w:hAnsi="Times New Roman" w:cs="Times New Roman"/>
        </w:rPr>
        <w:t>Dean, 2013, ‘We’ll Build You a Helicopter’</w:t>
      </w:r>
      <w:r w:rsidR="004C5C3A" w:rsidRPr="00BB5224">
        <w:rPr>
          <w:rFonts w:ascii="Times New Roman" w:hAnsi="Times New Roman" w:cs="Times New Roman"/>
        </w:rPr>
        <w:t>).</w:t>
      </w:r>
      <w:r w:rsidR="00CF45E2" w:rsidRPr="00BB5224">
        <w:rPr>
          <w:rFonts w:ascii="Times New Roman" w:hAnsi="Times New Roman" w:cs="Times New Roman"/>
        </w:rPr>
        <w:t xml:space="preserve"> These </w:t>
      </w:r>
      <w:r w:rsidR="00471510" w:rsidRPr="00BB5224">
        <w:rPr>
          <w:rFonts w:ascii="Times New Roman" w:hAnsi="Times New Roman" w:cs="Times New Roman"/>
        </w:rPr>
        <w:t>high-performance</w:t>
      </w:r>
      <w:r w:rsidR="00CF45E2" w:rsidRPr="00BB5224">
        <w:rPr>
          <w:rFonts w:ascii="Times New Roman" w:hAnsi="Times New Roman" w:cs="Times New Roman"/>
        </w:rPr>
        <w:t xml:space="preserve"> automobiles are fully </w:t>
      </w:r>
      <w:r w:rsidR="00471510" w:rsidRPr="00BB5224">
        <w:rPr>
          <w:rFonts w:ascii="Times New Roman" w:hAnsi="Times New Roman" w:cs="Times New Roman"/>
        </w:rPr>
        <w:t>customizable from the factory to satisfy the buyer’s wants and needs. Everything from the color scheme of the exterior</w:t>
      </w:r>
      <w:ins w:id="19" w:author="Motts" w:date="2017-05-02T21:00:00Z">
        <w:r w:rsidR="00B971A0">
          <w:rPr>
            <w:rFonts w:ascii="Times New Roman" w:hAnsi="Times New Roman" w:cs="Times New Roman"/>
          </w:rPr>
          <w:t>,</w:t>
        </w:r>
      </w:ins>
      <w:del w:id="20" w:author="Motts" w:date="2017-05-02T21:00:00Z">
        <w:r w:rsidR="00471510" w:rsidRPr="00BB5224" w:rsidDel="00B971A0">
          <w:rPr>
            <w:rFonts w:ascii="Times New Roman" w:hAnsi="Times New Roman" w:cs="Times New Roman"/>
          </w:rPr>
          <w:delText xml:space="preserve"> and</w:delText>
        </w:r>
      </w:del>
      <w:r w:rsidR="00471510" w:rsidRPr="00BB5224">
        <w:rPr>
          <w:rFonts w:ascii="Times New Roman" w:hAnsi="Times New Roman" w:cs="Times New Roman"/>
        </w:rPr>
        <w:t xml:space="preserve"> interior</w:t>
      </w:r>
      <w:ins w:id="21" w:author="Motts" w:date="2017-05-02T21:01:00Z">
        <w:r w:rsidR="00B971A0">
          <w:rPr>
            <w:rFonts w:ascii="Times New Roman" w:hAnsi="Times New Roman" w:cs="Times New Roman"/>
          </w:rPr>
          <w:t xml:space="preserve">s and </w:t>
        </w:r>
      </w:ins>
      <w:r w:rsidR="00471510" w:rsidRPr="00BB5224">
        <w:rPr>
          <w:rFonts w:ascii="Times New Roman" w:hAnsi="Times New Roman" w:cs="Times New Roman"/>
        </w:rPr>
        <w:t xml:space="preserve"> </w:t>
      </w:r>
      <w:del w:id="22" w:author="Motts" w:date="2017-05-02T21:00:00Z">
        <w:r w:rsidR="00471510" w:rsidRPr="00BB5224" w:rsidDel="00B971A0">
          <w:rPr>
            <w:rFonts w:ascii="Times New Roman" w:hAnsi="Times New Roman" w:cs="Times New Roman"/>
          </w:rPr>
          <w:delText xml:space="preserve">to </w:delText>
        </w:r>
        <w:r w:rsidR="009D5C53" w:rsidRPr="00BB5224" w:rsidDel="00B971A0">
          <w:rPr>
            <w:rFonts w:ascii="Times New Roman" w:hAnsi="Times New Roman" w:cs="Times New Roman"/>
          </w:rPr>
          <w:delText>the</w:delText>
        </w:r>
      </w:del>
      <w:r w:rsidR="009D5C53" w:rsidRPr="00BB5224">
        <w:rPr>
          <w:rFonts w:ascii="Times New Roman" w:hAnsi="Times New Roman" w:cs="Times New Roman"/>
        </w:rPr>
        <w:t xml:space="preserve"> materials used in specific sections of the car</w:t>
      </w:r>
      <w:ins w:id="23" w:author="Motts" w:date="2017-05-02T21:01:00Z">
        <w:r w:rsidR="00B971A0">
          <w:rPr>
            <w:rFonts w:ascii="Times New Roman" w:hAnsi="Times New Roman" w:cs="Times New Roman"/>
          </w:rPr>
          <w:t xml:space="preserve"> can be customized</w:t>
        </w:r>
      </w:ins>
      <w:r w:rsidR="00471510" w:rsidRPr="00BB5224">
        <w:rPr>
          <w:rFonts w:ascii="Times New Roman" w:hAnsi="Times New Roman" w:cs="Times New Roman"/>
        </w:rPr>
        <w:t>. Ferrari even molds the seat around the buyer’s</w:t>
      </w:r>
      <w:r w:rsidR="00601F68" w:rsidRPr="00BB5224">
        <w:rPr>
          <w:rFonts w:ascii="Times New Roman" w:hAnsi="Times New Roman" w:cs="Times New Roman"/>
        </w:rPr>
        <w:t xml:space="preserve"> body to ensure a very comfortable and sung fit. The person who buys this </w:t>
      </w:r>
      <w:proofErr w:type="spellStart"/>
      <w:r w:rsidR="00601F68" w:rsidRPr="00BB5224">
        <w:rPr>
          <w:rFonts w:ascii="Times New Roman" w:hAnsi="Times New Roman" w:cs="Times New Roman"/>
        </w:rPr>
        <w:t>Hypercar</w:t>
      </w:r>
      <w:proofErr w:type="spellEnd"/>
      <w:r w:rsidR="00601F68" w:rsidRPr="00BB5224">
        <w:rPr>
          <w:rFonts w:ascii="Times New Roman" w:hAnsi="Times New Roman" w:cs="Times New Roman"/>
        </w:rPr>
        <w:t xml:space="preserve"> can also get their name engraved on the steering wheels if they so choose (</w:t>
      </w:r>
      <w:r w:rsidR="00866941" w:rsidRPr="00BB5224">
        <w:rPr>
          <w:rFonts w:ascii="Times New Roman" w:hAnsi="Times New Roman" w:cs="Times New Roman"/>
        </w:rPr>
        <w:t>“2015 Ferrari La Ferrari,” 2015</w:t>
      </w:r>
      <w:r w:rsidR="00601F68" w:rsidRPr="00BB5224">
        <w:rPr>
          <w:rFonts w:ascii="Times New Roman" w:hAnsi="Times New Roman" w:cs="Times New Roman"/>
        </w:rPr>
        <w:t>).</w:t>
      </w:r>
    </w:p>
    <w:p w14:paraId="4656B1F3" w14:textId="06F59431" w:rsidR="00D64C6A" w:rsidRPr="00BB5224" w:rsidRDefault="00674C56" w:rsidP="00674C56">
      <w:pPr>
        <w:rPr>
          <w:rFonts w:ascii="Times New Roman" w:hAnsi="Times New Roman" w:cs="Times New Roman"/>
        </w:rPr>
      </w:pPr>
      <w:proofErr w:type="spellStart"/>
      <w:r w:rsidRPr="00BB5224">
        <w:rPr>
          <w:rFonts w:ascii="Times New Roman" w:hAnsi="Times New Roman" w:cs="Times New Roman"/>
        </w:rPr>
        <w:t>Hypercars</w:t>
      </w:r>
      <w:proofErr w:type="spellEnd"/>
      <w:r w:rsidRPr="00BB5224">
        <w:rPr>
          <w:rFonts w:ascii="Times New Roman" w:hAnsi="Times New Roman" w:cs="Times New Roman"/>
        </w:rPr>
        <w:t xml:space="preserve"> are tomorrow’s technology, put into an automobile today. They are the perfect combination of engineering and art to create one cohesive road and racetrack conquering machine. In many ways, they are an elegant street legal racecar. </w:t>
      </w:r>
      <w:proofErr w:type="spellStart"/>
      <w:r w:rsidRPr="00BB5224">
        <w:rPr>
          <w:rFonts w:ascii="Times New Roman" w:hAnsi="Times New Roman" w:cs="Times New Roman"/>
        </w:rPr>
        <w:t>Hypercars</w:t>
      </w:r>
      <w:proofErr w:type="spellEnd"/>
      <w:r w:rsidRPr="00BB5224">
        <w:rPr>
          <w:rFonts w:ascii="Times New Roman" w:hAnsi="Times New Roman" w:cs="Times New Roman"/>
        </w:rPr>
        <w:t xml:space="preserve"> are an example of what humans can do with materials that they pull out of the ground; by using the technology and </w:t>
      </w:r>
      <w:r w:rsidRPr="00BB5224">
        <w:rPr>
          <w:rFonts w:ascii="Times New Roman" w:hAnsi="Times New Roman" w:cs="Times New Roman"/>
        </w:rPr>
        <w:lastRenderedPageBreak/>
        <w:t>knowledge that engineers have gained overtime, they develop these astonishing machines that, in the automotive world, is science fiction brought to life.</w:t>
      </w:r>
    </w:p>
    <w:p w14:paraId="5C4D7D0F" w14:textId="14DCD686" w:rsidR="00D64C6A" w:rsidRPr="00BB5224" w:rsidRDefault="00D64C6A" w:rsidP="00D64C6A">
      <w:pPr>
        <w:ind w:firstLine="0"/>
        <w:jc w:val="center"/>
        <w:rPr>
          <w:rFonts w:ascii="Times New Roman" w:hAnsi="Times New Roman" w:cs="Times New Roman"/>
          <w:b/>
        </w:rPr>
      </w:pPr>
      <w:proofErr w:type="spellStart"/>
      <w:r w:rsidRPr="00BB5224">
        <w:rPr>
          <w:rFonts w:ascii="Times New Roman" w:hAnsi="Times New Roman" w:cs="Times New Roman"/>
          <w:b/>
        </w:rPr>
        <w:t>Hypercar</w:t>
      </w:r>
      <w:proofErr w:type="spellEnd"/>
      <w:r w:rsidRPr="00BB5224">
        <w:rPr>
          <w:rFonts w:ascii="Times New Roman" w:hAnsi="Times New Roman" w:cs="Times New Roman"/>
          <w:b/>
        </w:rPr>
        <w:t xml:space="preserve"> vs. Supercar</w:t>
      </w:r>
    </w:p>
    <w:p w14:paraId="7B8CC982" w14:textId="16AC480C" w:rsidR="00367A2C" w:rsidRPr="00BB5224" w:rsidRDefault="00D64C6A" w:rsidP="00D64C6A">
      <w:pPr>
        <w:ind w:firstLine="0"/>
        <w:rPr>
          <w:rFonts w:ascii="Times New Roman" w:hAnsi="Times New Roman" w:cs="Times New Roman"/>
        </w:rPr>
      </w:pPr>
      <w:r w:rsidRPr="00BB5224">
        <w:rPr>
          <w:rFonts w:ascii="Times New Roman" w:hAnsi="Times New Roman" w:cs="Times New Roman"/>
        </w:rPr>
        <w:tab/>
        <w:t xml:space="preserve">A </w:t>
      </w:r>
      <w:proofErr w:type="spellStart"/>
      <w:r w:rsidRPr="00BB5224">
        <w:rPr>
          <w:rFonts w:ascii="Times New Roman" w:hAnsi="Times New Roman" w:cs="Times New Roman"/>
        </w:rPr>
        <w:t>Hypercar</w:t>
      </w:r>
      <w:proofErr w:type="spellEnd"/>
      <w:r w:rsidRPr="00BB5224">
        <w:rPr>
          <w:rFonts w:ascii="Times New Roman" w:hAnsi="Times New Roman" w:cs="Times New Roman"/>
        </w:rPr>
        <w:t xml:space="preserve">, in many ways, is a supercar that is refined in every single way possible. A company like McLaren sells both supercars and </w:t>
      </w:r>
      <w:proofErr w:type="spellStart"/>
      <w:r w:rsidRPr="00BB5224">
        <w:rPr>
          <w:rFonts w:ascii="Times New Roman" w:hAnsi="Times New Roman" w:cs="Times New Roman"/>
        </w:rPr>
        <w:t>Hypercars</w:t>
      </w:r>
      <w:proofErr w:type="spellEnd"/>
      <w:r w:rsidRPr="00BB5224">
        <w:rPr>
          <w:rFonts w:ascii="Times New Roman" w:hAnsi="Times New Roman" w:cs="Times New Roman"/>
        </w:rPr>
        <w:t>.</w:t>
      </w:r>
      <w:r w:rsidR="00E00BC6" w:rsidRPr="00BB5224">
        <w:rPr>
          <w:rFonts w:ascii="Times New Roman" w:hAnsi="Times New Roman" w:cs="Times New Roman"/>
        </w:rPr>
        <w:t xml:space="preserve"> Supercars are still very a luxurious and fast automobile; however, a </w:t>
      </w:r>
      <w:proofErr w:type="spellStart"/>
      <w:r w:rsidR="00E00BC6" w:rsidRPr="00BB5224">
        <w:rPr>
          <w:rFonts w:ascii="Times New Roman" w:hAnsi="Times New Roman" w:cs="Times New Roman"/>
        </w:rPr>
        <w:t>Hypercar</w:t>
      </w:r>
      <w:proofErr w:type="spellEnd"/>
      <w:r w:rsidR="00E00BC6" w:rsidRPr="00BB5224">
        <w:rPr>
          <w:rFonts w:ascii="Times New Roman" w:hAnsi="Times New Roman" w:cs="Times New Roman"/>
        </w:rPr>
        <w:t xml:space="preserve"> can outperform a supercar on every track in the world. For McLaren, the supercars use mostly the same materials as the </w:t>
      </w:r>
      <w:proofErr w:type="spellStart"/>
      <w:r w:rsidR="00E00BC6" w:rsidRPr="00BB5224">
        <w:rPr>
          <w:rFonts w:ascii="Times New Roman" w:hAnsi="Times New Roman" w:cs="Times New Roman"/>
        </w:rPr>
        <w:t>Hypercars</w:t>
      </w:r>
      <w:proofErr w:type="spellEnd"/>
      <w:r w:rsidR="00E00BC6" w:rsidRPr="00BB5224">
        <w:rPr>
          <w:rFonts w:ascii="Times New Roman" w:hAnsi="Times New Roman" w:cs="Times New Roman"/>
        </w:rPr>
        <w:t>; they both</w:t>
      </w:r>
      <w:r w:rsidR="00452EE2" w:rsidRPr="00BB5224">
        <w:rPr>
          <w:rFonts w:ascii="Times New Roman" w:hAnsi="Times New Roman" w:cs="Times New Roman"/>
        </w:rPr>
        <w:t xml:space="preserve"> use a lot of carbon fiber and </w:t>
      </w:r>
      <w:proofErr w:type="spellStart"/>
      <w:r w:rsidR="00452EE2" w:rsidRPr="00BB5224">
        <w:rPr>
          <w:rFonts w:ascii="Times New Roman" w:hAnsi="Times New Roman" w:cs="Times New Roman"/>
        </w:rPr>
        <w:t>alcantara</w:t>
      </w:r>
      <w:proofErr w:type="spellEnd"/>
      <w:r w:rsidR="00452EE2" w:rsidRPr="00BB5224">
        <w:rPr>
          <w:rFonts w:ascii="Times New Roman" w:hAnsi="Times New Roman" w:cs="Times New Roman"/>
        </w:rPr>
        <w:t xml:space="preserve"> for their interior and exterior</w:t>
      </w:r>
      <w:r w:rsidR="007D4CC7" w:rsidRPr="00BB5224">
        <w:rPr>
          <w:rFonts w:ascii="Times New Roman" w:hAnsi="Times New Roman" w:cs="Times New Roman"/>
        </w:rPr>
        <w:t>.</w:t>
      </w:r>
      <w:r w:rsidR="00452EE2" w:rsidRPr="00BB5224">
        <w:rPr>
          <w:rFonts w:ascii="Times New Roman" w:hAnsi="Times New Roman" w:cs="Times New Roman"/>
        </w:rPr>
        <w:t xml:space="preserve"> </w:t>
      </w:r>
      <w:r w:rsidR="007D4CC7" w:rsidRPr="00BB5224">
        <w:rPr>
          <w:rFonts w:ascii="Times New Roman" w:hAnsi="Times New Roman" w:cs="Times New Roman"/>
        </w:rPr>
        <w:t xml:space="preserve">Both cars even use the same engine and wheels; however, the way </w:t>
      </w:r>
      <w:r w:rsidR="00994846" w:rsidRPr="00BB5224">
        <w:rPr>
          <w:rFonts w:ascii="Times New Roman" w:hAnsi="Times New Roman" w:cs="Times New Roman"/>
        </w:rPr>
        <w:t>the engine</w:t>
      </w:r>
      <w:r w:rsidR="007D4CC7" w:rsidRPr="00BB5224">
        <w:rPr>
          <w:rFonts w:ascii="Times New Roman" w:hAnsi="Times New Roman" w:cs="Times New Roman"/>
        </w:rPr>
        <w:t xml:space="preserve"> </w:t>
      </w:r>
      <w:r w:rsidR="00994846" w:rsidRPr="00BB5224">
        <w:rPr>
          <w:rFonts w:ascii="Times New Roman" w:hAnsi="Times New Roman" w:cs="Times New Roman"/>
        </w:rPr>
        <w:t>is</w:t>
      </w:r>
      <w:r w:rsidR="007D4CC7" w:rsidRPr="00BB5224">
        <w:rPr>
          <w:rFonts w:ascii="Times New Roman" w:hAnsi="Times New Roman" w:cs="Times New Roman"/>
        </w:rPr>
        <w:t xml:space="preserve"> tuned</w:t>
      </w:r>
      <w:r w:rsidR="00AB6F0F" w:rsidRPr="00BB5224">
        <w:rPr>
          <w:rFonts w:ascii="Times New Roman" w:hAnsi="Times New Roman" w:cs="Times New Roman"/>
        </w:rPr>
        <w:t>, made,</w:t>
      </w:r>
      <w:r w:rsidR="007D4CC7" w:rsidRPr="00BB5224">
        <w:rPr>
          <w:rFonts w:ascii="Times New Roman" w:hAnsi="Times New Roman" w:cs="Times New Roman"/>
        </w:rPr>
        <w:t xml:space="preserve"> and implemented into the car make the difference of </w:t>
      </w:r>
      <w:r w:rsidR="00994846" w:rsidRPr="00BB5224">
        <w:rPr>
          <w:rFonts w:ascii="Times New Roman" w:hAnsi="Times New Roman" w:cs="Times New Roman"/>
        </w:rPr>
        <w:t xml:space="preserve">how </w:t>
      </w:r>
      <w:r w:rsidR="008B2390" w:rsidRPr="00BB5224">
        <w:rPr>
          <w:rFonts w:ascii="Times New Roman" w:hAnsi="Times New Roman" w:cs="Times New Roman"/>
        </w:rPr>
        <w:t>the car</w:t>
      </w:r>
      <w:r w:rsidR="00994846" w:rsidRPr="00BB5224">
        <w:rPr>
          <w:rFonts w:ascii="Times New Roman" w:hAnsi="Times New Roman" w:cs="Times New Roman"/>
        </w:rPr>
        <w:t xml:space="preserve"> performs</w:t>
      </w:r>
      <w:r w:rsidR="000A0EF2" w:rsidRPr="00BB5224">
        <w:rPr>
          <w:rFonts w:ascii="Times New Roman" w:hAnsi="Times New Roman" w:cs="Times New Roman"/>
        </w:rPr>
        <w:t xml:space="preserve"> (</w:t>
      </w:r>
      <w:r w:rsidR="001E4AC0" w:rsidRPr="00BB5224">
        <w:rPr>
          <w:rFonts w:ascii="Times New Roman" w:hAnsi="Times New Roman" w:cs="Times New Roman"/>
        </w:rPr>
        <w:t>“</w:t>
      </w:r>
      <w:r w:rsidR="001E4AC0" w:rsidRPr="00BB5224">
        <w:t>Ricardo and McLaren,” 2013</w:t>
      </w:r>
      <w:r w:rsidR="001E4AC0" w:rsidRPr="00BB5224">
        <w:rPr>
          <w:rFonts w:ascii="Times New Roman" w:hAnsi="Times New Roman" w:cs="Times New Roman"/>
        </w:rPr>
        <w:t>;</w:t>
      </w:r>
      <w:r w:rsidR="003E158E" w:rsidRPr="00BB5224">
        <w:rPr>
          <w:rFonts w:ascii="Times New Roman" w:hAnsi="Times New Roman" w:cs="Times New Roman"/>
        </w:rPr>
        <w:t xml:space="preserve"> </w:t>
      </w:r>
      <w:r w:rsidR="003E158E" w:rsidRPr="00BB5224">
        <w:t>Moore, 2015</w:t>
      </w:r>
      <w:r w:rsidR="000A0EF2" w:rsidRPr="00BB5224">
        <w:rPr>
          <w:rFonts w:ascii="Times New Roman" w:hAnsi="Times New Roman" w:cs="Times New Roman"/>
        </w:rPr>
        <w:t>)</w:t>
      </w:r>
      <w:r w:rsidR="007D4CC7" w:rsidRPr="00BB5224">
        <w:rPr>
          <w:rFonts w:ascii="Times New Roman" w:hAnsi="Times New Roman" w:cs="Times New Roman"/>
        </w:rPr>
        <w:t>.</w:t>
      </w:r>
      <w:r w:rsidR="003578DB" w:rsidRPr="00BB5224">
        <w:rPr>
          <w:rFonts w:ascii="Times New Roman" w:hAnsi="Times New Roman" w:cs="Times New Roman"/>
        </w:rPr>
        <w:t xml:space="preserve"> The body of </w:t>
      </w:r>
      <w:r w:rsidR="00397B71" w:rsidRPr="00BB5224">
        <w:rPr>
          <w:rFonts w:ascii="Times New Roman" w:hAnsi="Times New Roman" w:cs="Times New Roman"/>
        </w:rPr>
        <w:t>the</w:t>
      </w:r>
      <w:r w:rsidR="003578DB" w:rsidRPr="00BB5224">
        <w:rPr>
          <w:rFonts w:ascii="Times New Roman" w:hAnsi="Times New Roman" w:cs="Times New Roman"/>
        </w:rPr>
        <w:t xml:space="preserve"> </w:t>
      </w:r>
      <w:proofErr w:type="spellStart"/>
      <w:r w:rsidR="003578DB" w:rsidRPr="00BB5224">
        <w:rPr>
          <w:rFonts w:ascii="Times New Roman" w:hAnsi="Times New Roman" w:cs="Times New Roman"/>
        </w:rPr>
        <w:t>Hypercar</w:t>
      </w:r>
      <w:proofErr w:type="spellEnd"/>
      <w:r w:rsidR="003578DB" w:rsidRPr="00BB5224">
        <w:rPr>
          <w:rFonts w:ascii="Times New Roman" w:hAnsi="Times New Roman" w:cs="Times New Roman"/>
        </w:rPr>
        <w:t xml:space="preserve">, other than the use of carbon fiber, is very different </w:t>
      </w:r>
      <w:r w:rsidR="009951A8" w:rsidRPr="00BB5224">
        <w:rPr>
          <w:rFonts w:ascii="Times New Roman" w:hAnsi="Times New Roman" w:cs="Times New Roman"/>
        </w:rPr>
        <w:t xml:space="preserve">compared to the supercar. All of this is a result of making the </w:t>
      </w:r>
      <w:r w:rsidR="00BB5224" w:rsidRPr="00BB5224">
        <w:rPr>
          <w:rFonts w:ascii="Times New Roman" w:hAnsi="Times New Roman" w:cs="Times New Roman"/>
        </w:rPr>
        <w:t>supercar</w:t>
      </w:r>
      <w:r w:rsidR="009951A8" w:rsidRPr="00BB5224">
        <w:rPr>
          <w:rFonts w:ascii="Times New Roman" w:hAnsi="Times New Roman" w:cs="Times New Roman"/>
        </w:rPr>
        <w:t xml:space="preserve"> affordable. As stated before, the </w:t>
      </w:r>
      <w:proofErr w:type="spellStart"/>
      <w:r w:rsidR="009951A8" w:rsidRPr="00BB5224">
        <w:rPr>
          <w:rFonts w:ascii="Times New Roman" w:hAnsi="Times New Roman" w:cs="Times New Roman"/>
        </w:rPr>
        <w:t>Hypercar</w:t>
      </w:r>
      <w:proofErr w:type="spellEnd"/>
      <w:r w:rsidR="009951A8" w:rsidRPr="00BB5224">
        <w:rPr>
          <w:rFonts w:ascii="Times New Roman" w:hAnsi="Times New Roman" w:cs="Times New Roman"/>
        </w:rPr>
        <w:t xml:space="preserve"> project does not have a budget which makes it very expensive for purchase. A super</w:t>
      </w:r>
      <w:r w:rsidR="008062FA" w:rsidRPr="00BB5224">
        <w:rPr>
          <w:rFonts w:ascii="Times New Roman" w:hAnsi="Times New Roman" w:cs="Times New Roman"/>
        </w:rPr>
        <w:t>car</w:t>
      </w:r>
      <w:r w:rsidR="009951A8" w:rsidRPr="00BB5224">
        <w:rPr>
          <w:rFonts w:ascii="Times New Roman" w:hAnsi="Times New Roman" w:cs="Times New Roman"/>
        </w:rPr>
        <w:t xml:space="preserve"> is still made to perform well but still needs to stay somewhat affordable </w:t>
      </w:r>
      <w:r w:rsidR="00EA6011" w:rsidRPr="00BB5224">
        <w:rPr>
          <w:rFonts w:ascii="Times New Roman" w:hAnsi="Times New Roman" w:cs="Times New Roman"/>
        </w:rPr>
        <w:t xml:space="preserve">for the consumer </w:t>
      </w:r>
      <w:r w:rsidR="009951A8" w:rsidRPr="00BB5224">
        <w:rPr>
          <w:rFonts w:ascii="Times New Roman" w:hAnsi="Times New Roman" w:cs="Times New Roman"/>
        </w:rPr>
        <w:t xml:space="preserve">compared </w:t>
      </w:r>
      <w:r w:rsidR="00EA6011" w:rsidRPr="00BB5224">
        <w:rPr>
          <w:rFonts w:ascii="Times New Roman" w:hAnsi="Times New Roman" w:cs="Times New Roman"/>
        </w:rPr>
        <w:t>to the</w:t>
      </w:r>
      <w:r w:rsidR="009951A8" w:rsidRPr="00BB5224">
        <w:rPr>
          <w:rFonts w:ascii="Times New Roman" w:hAnsi="Times New Roman" w:cs="Times New Roman"/>
        </w:rPr>
        <w:t xml:space="preserve"> </w:t>
      </w:r>
      <w:proofErr w:type="spellStart"/>
      <w:r w:rsidR="009951A8" w:rsidRPr="00BB5224">
        <w:rPr>
          <w:rFonts w:ascii="Times New Roman" w:hAnsi="Times New Roman" w:cs="Times New Roman"/>
        </w:rPr>
        <w:t>Hypercar</w:t>
      </w:r>
      <w:proofErr w:type="spellEnd"/>
      <w:r w:rsidR="009951A8" w:rsidRPr="00BB5224">
        <w:rPr>
          <w:rFonts w:ascii="Times New Roman" w:hAnsi="Times New Roman" w:cs="Times New Roman"/>
        </w:rPr>
        <w:t>.</w:t>
      </w:r>
      <w:r w:rsidR="006C5E30" w:rsidRPr="00BB5224">
        <w:rPr>
          <w:rFonts w:ascii="Times New Roman" w:hAnsi="Times New Roman" w:cs="Times New Roman"/>
        </w:rPr>
        <w:t xml:space="preserve"> </w:t>
      </w:r>
    </w:p>
    <w:p w14:paraId="48B38E17" w14:textId="0DA8920E" w:rsidR="0043236C" w:rsidRPr="001E42A4" w:rsidRDefault="006C5E30" w:rsidP="007B642F">
      <w:pPr>
        <w:rPr>
          <w:rFonts w:ascii="Times New Roman" w:hAnsi="Times New Roman" w:cs="Times New Roman"/>
        </w:rPr>
      </w:pPr>
      <w:r w:rsidRPr="001E42A4">
        <w:rPr>
          <w:rFonts w:ascii="Times New Roman" w:hAnsi="Times New Roman" w:cs="Times New Roman"/>
        </w:rPr>
        <w:t xml:space="preserve">Thus, </w:t>
      </w:r>
      <w:proofErr w:type="spellStart"/>
      <w:r w:rsidR="00D64C6A" w:rsidRPr="001E42A4">
        <w:rPr>
          <w:rFonts w:ascii="Times New Roman" w:hAnsi="Times New Roman" w:cs="Times New Roman"/>
        </w:rPr>
        <w:t>Hypercars</w:t>
      </w:r>
      <w:proofErr w:type="spellEnd"/>
      <w:r w:rsidR="00D64C6A" w:rsidRPr="001E42A4">
        <w:rPr>
          <w:rFonts w:ascii="Times New Roman" w:hAnsi="Times New Roman" w:cs="Times New Roman"/>
        </w:rPr>
        <w:t xml:space="preserve"> take up a much smaller segment of the automobile </w:t>
      </w:r>
      <w:r w:rsidR="00367A2C" w:rsidRPr="001E42A4">
        <w:rPr>
          <w:rFonts w:ascii="Times New Roman" w:hAnsi="Times New Roman" w:cs="Times New Roman"/>
        </w:rPr>
        <w:t>industry</w:t>
      </w:r>
      <w:r w:rsidR="000957F5" w:rsidRPr="001E42A4">
        <w:rPr>
          <w:rFonts w:ascii="Times New Roman" w:hAnsi="Times New Roman" w:cs="Times New Roman"/>
        </w:rPr>
        <w:t xml:space="preserve"> and market</w:t>
      </w:r>
      <w:r w:rsidR="00367A2C" w:rsidRPr="001E42A4">
        <w:rPr>
          <w:rFonts w:ascii="Times New Roman" w:hAnsi="Times New Roman" w:cs="Times New Roman"/>
        </w:rPr>
        <w:t xml:space="preserve"> compared to supercars.</w:t>
      </w:r>
      <w:r w:rsidR="002110FF" w:rsidRPr="001E42A4">
        <w:rPr>
          <w:rFonts w:ascii="Times New Roman" w:hAnsi="Times New Roman" w:cs="Times New Roman"/>
        </w:rPr>
        <w:t xml:space="preserve"> For example, “</w:t>
      </w:r>
      <w:proofErr w:type="spellStart"/>
      <w:r w:rsidR="002110FF" w:rsidRPr="001E42A4">
        <w:rPr>
          <w:rFonts w:ascii="Times New Roman" w:hAnsi="Times New Roman" w:cs="Times New Roman"/>
        </w:rPr>
        <w:t>Koenigsegg</w:t>
      </w:r>
      <w:proofErr w:type="spellEnd"/>
      <w:r w:rsidR="002110FF" w:rsidRPr="001E42A4">
        <w:rPr>
          <w:rFonts w:ascii="Times New Roman" w:hAnsi="Times New Roman" w:cs="Times New Roman"/>
        </w:rPr>
        <w:t xml:space="preserve"> controls about 25 percent of the market but has the influence of a far larger brand, at least among exotic-car aficionados” (</w:t>
      </w:r>
      <w:r w:rsidR="00EF519C" w:rsidRPr="001E42A4">
        <w:rPr>
          <w:rFonts w:ascii="Times New Roman" w:hAnsi="Times New Roman" w:cs="Times New Roman"/>
        </w:rPr>
        <w:t xml:space="preserve">Dean, 2013, Most Popular </w:t>
      </w:r>
      <w:proofErr w:type="spellStart"/>
      <w:r w:rsidR="00EF519C" w:rsidRPr="001E42A4">
        <w:rPr>
          <w:rFonts w:ascii="Times New Roman" w:hAnsi="Times New Roman" w:cs="Times New Roman"/>
        </w:rPr>
        <w:t>Hypercar</w:t>
      </w:r>
      <w:proofErr w:type="spellEnd"/>
      <w:r w:rsidR="002110FF" w:rsidRPr="001E42A4">
        <w:rPr>
          <w:rFonts w:ascii="Times New Roman" w:hAnsi="Times New Roman" w:cs="Times New Roman"/>
        </w:rPr>
        <w:t xml:space="preserve">). Even though </w:t>
      </w:r>
      <w:proofErr w:type="spellStart"/>
      <w:r w:rsidR="002110FF" w:rsidRPr="001E42A4">
        <w:rPr>
          <w:rFonts w:ascii="Times New Roman" w:hAnsi="Times New Roman" w:cs="Times New Roman"/>
        </w:rPr>
        <w:t>Koenigsegg</w:t>
      </w:r>
      <w:proofErr w:type="spellEnd"/>
      <w:r w:rsidR="002110FF" w:rsidRPr="001E42A4">
        <w:rPr>
          <w:rFonts w:ascii="Times New Roman" w:hAnsi="Times New Roman" w:cs="Times New Roman"/>
        </w:rPr>
        <w:t xml:space="preserve"> only builds about 12 to 14 automobiles a year, they still are a huge influence to the market</w:t>
      </w:r>
      <w:r w:rsidR="004D65A5" w:rsidRPr="001E42A4">
        <w:rPr>
          <w:rFonts w:ascii="Times New Roman" w:hAnsi="Times New Roman" w:cs="Times New Roman"/>
        </w:rPr>
        <w:t xml:space="preserve"> (</w:t>
      </w:r>
      <w:r w:rsidR="00EF519C" w:rsidRPr="001E42A4">
        <w:rPr>
          <w:rFonts w:ascii="Times New Roman" w:hAnsi="Times New Roman" w:cs="Times New Roman"/>
        </w:rPr>
        <w:t xml:space="preserve">Dean, 2013, $1.4 Million </w:t>
      </w:r>
      <w:del w:id="24" w:author="Motts" w:date="2017-05-02T21:03:00Z">
        <w:r w:rsidR="00EF519C" w:rsidRPr="001E42A4" w:rsidDel="00B971A0">
          <w:rPr>
            <w:rFonts w:ascii="Times New Roman" w:hAnsi="Times New Roman" w:cs="Times New Roman"/>
          </w:rPr>
          <w:delText>A</w:delText>
        </w:r>
      </w:del>
      <w:ins w:id="25" w:author="Motts" w:date="2017-05-02T21:14:00Z">
        <w:r w:rsidR="006E638B">
          <w:rPr>
            <w:rFonts w:ascii="Times New Roman" w:hAnsi="Times New Roman" w:cs="Times New Roman"/>
          </w:rPr>
          <w:t>a</w:t>
        </w:r>
      </w:ins>
      <w:r w:rsidR="00EF519C" w:rsidRPr="001E42A4">
        <w:rPr>
          <w:rFonts w:ascii="Times New Roman" w:hAnsi="Times New Roman" w:cs="Times New Roman"/>
        </w:rPr>
        <w:t>nd Up</w:t>
      </w:r>
      <w:r w:rsidR="004D65A5" w:rsidRPr="001E42A4">
        <w:rPr>
          <w:rFonts w:ascii="Times New Roman" w:hAnsi="Times New Roman" w:cs="Times New Roman"/>
        </w:rPr>
        <w:t>)</w:t>
      </w:r>
      <w:r w:rsidR="002110FF" w:rsidRPr="001E42A4">
        <w:rPr>
          <w:rFonts w:ascii="Times New Roman" w:hAnsi="Times New Roman" w:cs="Times New Roman"/>
        </w:rPr>
        <w:t xml:space="preserve">. This proves that in the </w:t>
      </w:r>
      <w:proofErr w:type="spellStart"/>
      <w:r w:rsidR="002110FF" w:rsidRPr="001E42A4">
        <w:rPr>
          <w:rFonts w:ascii="Times New Roman" w:hAnsi="Times New Roman" w:cs="Times New Roman"/>
        </w:rPr>
        <w:t>Hypercar</w:t>
      </w:r>
      <w:proofErr w:type="spellEnd"/>
      <w:r w:rsidR="002110FF" w:rsidRPr="001E42A4">
        <w:rPr>
          <w:rFonts w:ascii="Times New Roman" w:hAnsi="Times New Roman" w:cs="Times New Roman"/>
        </w:rPr>
        <w:t xml:space="preserve"> industry, because it is such a small market, you do not need to be producing many cars to become a market </w:t>
      </w:r>
      <w:r w:rsidR="005A2DBF" w:rsidRPr="001E42A4">
        <w:rPr>
          <w:rFonts w:ascii="Times New Roman" w:hAnsi="Times New Roman" w:cs="Times New Roman"/>
        </w:rPr>
        <w:t>influencing company.</w:t>
      </w:r>
    </w:p>
    <w:p w14:paraId="3CE7B10B" w14:textId="77777777" w:rsidR="00242500" w:rsidRDefault="00242500" w:rsidP="00242500">
      <w:pPr>
        <w:ind w:firstLine="0"/>
        <w:rPr>
          <w:rFonts w:ascii="Times New Roman" w:hAnsi="Times New Roman" w:cs="Times New Roman"/>
          <w:b/>
        </w:rPr>
      </w:pPr>
    </w:p>
    <w:p w14:paraId="185D8731" w14:textId="77777777" w:rsidR="00242500" w:rsidRDefault="00242500" w:rsidP="00242500">
      <w:pPr>
        <w:ind w:firstLine="0"/>
        <w:rPr>
          <w:rFonts w:ascii="Times New Roman" w:hAnsi="Times New Roman" w:cs="Times New Roman"/>
          <w:b/>
        </w:rPr>
      </w:pPr>
    </w:p>
    <w:p w14:paraId="3FC41EC7" w14:textId="6E3C3F83" w:rsidR="00674C56" w:rsidRPr="00F3626E" w:rsidRDefault="00674C56" w:rsidP="00242500">
      <w:pPr>
        <w:ind w:firstLine="0"/>
        <w:jc w:val="center"/>
        <w:rPr>
          <w:rFonts w:ascii="Times New Roman" w:hAnsi="Times New Roman" w:cs="Times New Roman"/>
          <w:b/>
        </w:rPr>
      </w:pPr>
      <w:r w:rsidRPr="00F3626E">
        <w:rPr>
          <w:rFonts w:ascii="Times New Roman" w:hAnsi="Times New Roman" w:cs="Times New Roman"/>
          <w:b/>
        </w:rPr>
        <w:lastRenderedPageBreak/>
        <w:t xml:space="preserve">Leaders in the </w:t>
      </w:r>
      <w:proofErr w:type="spellStart"/>
      <w:r w:rsidRPr="00F3626E">
        <w:rPr>
          <w:rFonts w:ascii="Times New Roman" w:hAnsi="Times New Roman" w:cs="Times New Roman"/>
          <w:b/>
        </w:rPr>
        <w:t>Hypercar</w:t>
      </w:r>
      <w:proofErr w:type="spellEnd"/>
      <w:r w:rsidRPr="00F3626E">
        <w:rPr>
          <w:rFonts w:ascii="Times New Roman" w:hAnsi="Times New Roman" w:cs="Times New Roman"/>
          <w:b/>
        </w:rPr>
        <w:t xml:space="preserve"> Industry</w:t>
      </w:r>
    </w:p>
    <w:p w14:paraId="61DD9C2C" w14:textId="77777777" w:rsidR="00674C56" w:rsidRPr="001D1182" w:rsidRDefault="00674C56" w:rsidP="00674C56">
      <w:pPr>
        <w:rPr>
          <w:rFonts w:ascii="Times New Roman" w:hAnsi="Times New Roman" w:cs="Times New Roman"/>
        </w:rPr>
      </w:pPr>
      <w:r w:rsidRPr="001D1182">
        <w:rPr>
          <w:rFonts w:ascii="Times New Roman" w:hAnsi="Times New Roman" w:cs="Times New Roman"/>
        </w:rPr>
        <w:t xml:space="preserve">Within the last ten years, manufacturers such as McLaren, Ferrari, Porsche, and </w:t>
      </w:r>
      <w:proofErr w:type="spellStart"/>
      <w:r w:rsidRPr="001D1182">
        <w:rPr>
          <w:rFonts w:ascii="Times New Roman" w:hAnsi="Times New Roman" w:cs="Times New Roman"/>
        </w:rPr>
        <w:t>Koenigsegg</w:t>
      </w:r>
      <w:proofErr w:type="spellEnd"/>
      <w:r w:rsidRPr="001D1182">
        <w:rPr>
          <w:rFonts w:ascii="Times New Roman" w:hAnsi="Times New Roman" w:cs="Times New Roman"/>
        </w:rPr>
        <w:t xml:space="preserve"> have created and defined what a </w:t>
      </w:r>
      <w:proofErr w:type="spellStart"/>
      <w:r w:rsidRPr="001D1182">
        <w:rPr>
          <w:rFonts w:ascii="Times New Roman" w:hAnsi="Times New Roman" w:cs="Times New Roman"/>
        </w:rPr>
        <w:t>Hypercar</w:t>
      </w:r>
      <w:proofErr w:type="spellEnd"/>
      <w:r w:rsidRPr="001D1182">
        <w:rPr>
          <w:rFonts w:ascii="Times New Roman" w:hAnsi="Times New Roman" w:cs="Times New Roman"/>
        </w:rPr>
        <w:t xml:space="preserve"> is and, most importantly, what a </w:t>
      </w:r>
      <w:proofErr w:type="spellStart"/>
      <w:r w:rsidRPr="001D1182">
        <w:rPr>
          <w:rFonts w:ascii="Times New Roman" w:hAnsi="Times New Roman" w:cs="Times New Roman"/>
        </w:rPr>
        <w:t>Hypercar</w:t>
      </w:r>
      <w:proofErr w:type="spellEnd"/>
      <w:r w:rsidRPr="001D1182">
        <w:rPr>
          <w:rFonts w:ascii="Times New Roman" w:hAnsi="Times New Roman" w:cs="Times New Roman"/>
        </w:rPr>
        <w:t xml:space="preserve"> is capable of doing. </w:t>
      </w:r>
    </w:p>
    <w:p w14:paraId="6FCEB22F" w14:textId="184CCB72" w:rsidR="00F8372D" w:rsidRDefault="00674C56" w:rsidP="003A609C">
      <w:pPr>
        <w:rPr>
          <w:rFonts w:ascii="Times New Roman" w:hAnsi="Times New Roman" w:cs="Times New Roman"/>
        </w:rPr>
      </w:pPr>
      <w:r w:rsidRPr="001D1182">
        <w:rPr>
          <w:rFonts w:ascii="Times New Roman" w:hAnsi="Times New Roman" w:cs="Times New Roman"/>
        </w:rPr>
        <w:t xml:space="preserve">The Porsche 918 was the first plug-in hybrid </w:t>
      </w:r>
      <w:proofErr w:type="spellStart"/>
      <w:r w:rsidRPr="001D1182">
        <w:rPr>
          <w:rFonts w:ascii="Times New Roman" w:hAnsi="Times New Roman" w:cs="Times New Roman"/>
        </w:rPr>
        <w:t>Hypercar</w:t>
      </w:r>
      <w:proofErr w:type="spellEnd"/>
      <w:r w:rsidRPr="001D1182">
        <w:rPr>
          <w:rFonts w:ascii="Times New Roman" w:hAnsi="Times New Roman" w:cs="Times New Roman"/>
        </w:rPr>
        <w:t xml:space="preserve"> created. </w:t>
      </w:r>
      <w:r w:rsidRPr="00BA30EA">
        <w:rPr>
          <w:rFonts w:ascii="Times New Roman" w:hAnsi="Times New Roman" w:cs="Times New Roman"/>
        </w:rPr>
        <w:t xml:space="preserve">Its 608 horsepower 4.6-liter V8 engine combined with its 154 horsepower “hybrid module on the rear axle” and its 127 horsepower “electric motor on the front axle” all add up to give the car a </w:t>
      </w:r>
      <w:r w:rsidR="00BA30EA" w:rsidRPr="00BA30EA">
        <w:rPr>
          <w:rFonts w:ascii="Times New Roman" w:hAnsi="Times New Roman" w:cs="Times New Roman"/>
        </w:rPr>
        <w:t>reasonable</w:t>
      </w:r>
      <w:r w:rsidRPr="00BA30EA">
        <w:rPr>
          <w:rFonts w:ascii="Times New Roman" w:hAnsi="Times New Roman" w:cs="Times New Roman"/>
        </w:rPr>
        <w:t xml:space="preserve"> 887 horsepower drivetrain</w:t>
      </w:r>
      <w:r w:rsidRPr="001D1182">
        <w:rPr>
          <w:rFonts w:ascii="Times New Roman" w:hAnsi="Times New Roman" w:cs="Times New Roman"/>
        </w:rPr>
        <w:t xml:space="preserve"> (</w:t>
      </w:r>
      <w:r w:rsidR="001E470A">
        <w:t xml:space="preserve">Introducing the Porsche 918 </w:t>
      </w:r>
      <w:proofErr w:type="spellStart"/>
      <w:r w:rsidR="001E470A">
        <w:t>Spyder</w:t>
      </w:r>
      <w:proofErr w:type="spellEnd"/>
      <w:r w:rsidRPr="001D1182">
        <w:rPr>
          <w:rFonts w:ascii="Times New Roman" w:hAnsi="Times New Roman" w:cs="Times New Roman"/>
        </w:rPr>
        <w:t>). This, along with the all-wheel drive system, rear wheel steering, and active aerodynamics, allow the Porsche 918 to rocket out of the slow speed corners and turns of a racetrack; thus giving it a better lap time on some tracks (</w:t>
      </w:r>
      <w:r w:rsidR="00684BF8" w:rsidRPr="00684BF8">
        <w:rPr>
          <w:rFonts w:ascii="Times New Roman" w:hAnsi="Times New Roman" w:cs="Times New Roman"/>
        </w:rPr>
        <w:t>“</w:t>
      </w:r>
      <w:r w:rsidR="00684BF8" w:rsidRPr="00684BF8">
        <w:t>2015 McLaren P</w:t>
      </w:r>
      <w:r w:rsidR="00684BF8">
        <w:t>1,</w:t>
      </w:r>
      <w:r w:rsidR="00684BF8" w:rsidRPr="00684BF8">
        <w:t>”</w:t>
      </w:r>
      <w:r w:rsidR="00684BF8">
        <w:t xml:space="preserve"> 2015</w:t>
      </w:r>
      <w:r w:rsidR="000836B2">
        <w:rPr>
          <w:rFonts w:ascii="Times New Roman" w:hAnsi="Times New Roman" w:cs="Times New Roman"/>
        </w:rPr>
        <w:t>).</w:t>
      </w:r>
      <w:r w:rsidR="00F81A26">
        <w:rPr>
          <w:rFonts w:ascii="Times New Roman" w:hAnsi="Times New Roman" w:cs="Times New Roman"/>
        </w:rPr>
        <w:t xml:space="preserve"> </w:t>
      </w:r>
      <w:r w:rsidRPr="001D1182">
        <w:rPr>
          <w:rFonts w:ascii="Times New Roman" w:hAnsi="Times New Roman" w:cs="Times New Roman"/>
        </w:rPr>
        <w:t>It has a starting price of $847,975 US dollars and currently holds fourth place at the</w:t>
      </w:r>
      <w:r w:rsidRPr="001D1182">
        <w:rPr>
          <w:rFonts w:ascii="Times New Roman" w:eastAsia="Times New Roman" w:hAnsi="Times New Roman" w:cs="Times New Roman"/>
          <w:color w:val="EE0400"/>
          <w:spacing w:val="-8"/>
          <w:kern w:val="36"/>
        </w:rPr>
        <w:t xml:space="preserve"> </w:t>
      </w:r>
      <w:proofErr w:type="spellStart"/>
      <w:r w:rsidRPr="001D1182">
        <w:rPr>
          <w:rFonts w:ascii="Times New Roman" w:hAnsi="Times New Roman" w:cs="Times New Roman"/>
        </w:rPr>
        <w:t>Nürburgring</w:t>
      </w:r>
      <w:proofErr w:type="spellEnd"/>
      <w:r w:rsidRPr="001D1182">
        <w:rPr>
          <w:rFonts w:ascii="Times New Roman" w:hAnsi="Times New Roman" w:cs="Times New Roman"/>
        </w:rPr>
        <w:t xml:space="preserve"> racetrack in </w:t>
      </w:r>
      <w:proofErr w:type="spellStart"/>
      <w:r w:rsidRPr="001D1182">
        <w:rPr>
          <w:rFonts w:ascii="Times New Roman" w:hAnsi="Times New Roman" w:cs="Times New Roman"/>
        </w:rPr>
        <w:t>Nürburg</w:t>
      </w:r>
      <w:proofErr w:type="spellEnd"/>
      <w:r w:rsidRPr="001D1182">
        <w:rPr>
          <w:rFonts w:ascii="Times New Roman" w:hAnsi="Times New Roman" w:cs="Times New Roman"/>
        </w:rPr>
        <w:t xml:space="preserve">, Germany </w:t>
      </w:r>
      <w:r w:rsidR="001804DC">
        <w:rPr>
          <w:rFonts w:ascii="Times New Roman" w:hAnsi="Times New Roman" w:cs="Times New Roman"/>
        </w:rPr>
        <w:t>(</w:t>
      </w:r>
      <w:r w:rsidR="009256F2">
        <w:rPr>
          <w:rFonts w:ascii="Times New Roman" w:hAnsi="Times New Roman" w:cs="Times New Roman"/>
        </w:rPr>
        <w:t xml:space="preserve">Gall, 2013; </w:t>
      </w:r>
      <w:r w:rsidR="001E3B6C" w:rsidRPr="001E3B6C">
        <w:rPr>
          <w:rFonts w:ascii="Times New Roman" w:hAnsi="Times New Roman" w:cs="Times New Roman"/>
        </w:rPr>
        <w:t xml:space="preserve">Top 100 </w:t>
      </w:r>
      <w:proofErr w:type="spellStart"/>
      <w:r w:rsidR="001E3B6C" w:rsidRPr="001E3B6C">
        <w:rPr>
          <w:rFonts w:ascii="Times New Roman" w:hAnsi="Times New Roman" w:cs="Times New Roman"/>
        </w:rPr>
        <w:t>Nürburgring</w:t>
      </w:r>
      <w:proofErr w:type="spellEnd"/>
      <w:r w:rsidR="001E3B6C" w:rsidRPr="001E3B6C">
        <w:rPr>
          <w:rFonts w:ascii="Times New Roman" w:hAnsi="Times New Roman" w:cs="Times New Roman"/>
        </w:rPr>
        <w:t xml:space="preserve"> Lap Times</w:t>
      </w:r>
      <w:r w:rsidRPr="002661BA">
        <w:rPr>
          <w:rFonts w:ascii="Times New Roman" w:hAnsi="Times New Roman" w:cs="Times New Roman"/>
        </w:rPr>
        <w:t>).</w:t>
      </w:r>
      <w:r w:rsidR="004647B0" w:rsidRPr="002661BA">
        <w:rPr>
          <w:rFonts w:ascii="Times New Roman" w:hAnsi="Times New Roman" w:cs="Times New Roman"/>
        </w:rPr>
        <w:t xml:space="preserve"> This track is considered by many car enthusiasts to be the standard of all tracks. </w:t>
      </w:r>
      <w:r w:rsidR="002661BA">
        <w:rPr>
          <w:rFonts w:ascii="Times New Roman" w:hAnsi="Times New Roman" w:cs="Times New Roman"/>
        </w:rPr>
        <w:t>It</w:t>
      </w:r>
      <w:r w:rsidR="004647B0" w:rsidRPr="002661BA">
        <w:rPr>
          <w:rFonts w:ascii="Times New Roman" w:hAnsi="Times New Roman" w:cs="Times New Roman"/>
        </w:rPr>
        <w:t xml:space="preserve"> is where all automotive manufacturers want to test their car to see how they compete with their competitors</w:t>
      </w:r>
      <w:r w:rsidR="004647B0">
        <w:rPr>
          <w:rFonts w:ascii="Times New Roman" w:hAnsi="Times New Roman" w:cs="Times New Roman"/>
        </w:rPr>
        <w:t>.</w:t>
      </w:r>
      <w:r w:rsidRPr="001D1182">
        <w:rPr>
          <w:rFonts w:ascii="Times New Roman" w:hAnsi="Times New Roman" w:cs="Times New Roman"/>
        </w:rPr>
        <w:t xml:space="preserve"> </w:t>
      </w:r>
      <w:r w:rsidR="004647B0">
        <w:rPr>
          <w:rFonts w:ascii="Times New Roman" w:hAnsi="Times New Roman" w:cs="Times New Roman"/>
        </w:rPr>
        <w:t>The Porsche 918</w:t>
      </w:r>
      <w:r w:rsidRPr="001D1182">
        <w:rPr>
          <w:rFonts w:ascii="Times New Roman" w:hAnsi="Times New Roman" w:cs="Times New Roman"/>
        </w:rPr>
        <w:t xml:space="preserve"> also holds a lap time of 2.39 minutes on the Circuit of Spa-</w:t>
      </w:r>
      <w:proofErr w:type="spellStart"/>
      <w:r w:rsidRPr="001D1182">
        <w:rPr>
          <w:rFonts w:ascii="Times New Roman" w:hAnsi="Times New Roman" w:cs="Times New Roman"/>
        </w:rPr>
        <w:t>Francorchamps</w:t>
      </w:r>
      <w:proofErr w:type="spellEnd"/>
      <w:r w:rsidRPr="001D1182">
        <w:rPr>
          <w:rFonts w:ascii="Times New Roman" w:hAnsi="Times New Roman" w:cs="Times New Roman"/>
        </w:rPr>
        <w:t xml:space="preserve"> racetrack; only one second slower than the McLaren P1</w:t>
      </w:r>
      <w:r w:rsidR="00D761C2">
        <w:rPr>
          <w:rFonts w:ascii="Times New Roman" w:hAnsi="Times New Roman" w:cs="Times New Roman"/>
        </w:rPr>
        <w:t xml:space="preserve"> (</w:t>
      </w:r>
      <w:r w:rsidR="001A209E">
        <w:t xml:space="preserve">Spa </w:t>
      </w:r>
      <w:proofErr w:type="spellStart"/>
      <w:r w:rsidR="001A209E">
        <w:t>Fransorchamps</w:t>
      </w:r>
      <w:proofErr w:type="spellEnd"/>
      <w:r w:rsidR="001A209E">
        <w:t xml:space="preserve"> lap times</w:t>
      </w:r>
      <w:r w:rsidR="00D761C2">
        <w:rPr>
          <w:rFonts w:ascii="Times New Roman" w:hAnsi="Times New Roman" w:cs="Times New Roman"/>
        </w:rPr>
        <w:t>)</w:t>
      </w:r>
      <w:r w:rsidRPr="001D1182">
        <w:rPr>
          <w:rFonts w:ascii="Times New Roman" w:hAnsi="Times New Roman" w:cs="Times New Roman"/>
        </w:rPr>
        <w:t>.</w:t>
      </w:r>
      <w:r w:rsidR="00120A6A">
        <w:rPr>
          <w:rFonts w:ascii="Times New Roman" w:hAnsi="Times New Roman" w:cs="Times New Roman"/>
        </w:rPr>
        <w:t xml:space="preserve"> </w:t>
      </w:r>
    </w:p>
    <w:p w14:paraId="1A22A4B8" w14:textId="6796AF94" w:rsidR="00674C56" w:rsidRPr="001D1182" w:rsidRDefault="00674C56" w:rsidP="003A609C">
      <w:pPr>
        <w:rPr>
          <w:rFonts w:ascii="Times New Roman" w:hAnsi="Times New Roman" w:cs="Times New Roman"/>
        </w:rPr>
      </w:pPr>
      <w:r w:rsidRPr="001D1182">
        <w:rPr>
          <w:rFonts w:ascii="Times New Roman" w:hAnsi="Times New Roman" w:cs="Times New Roman"/>
        </w:rPr>
        <w:t xml:space="preserve">The McLaren P1 is yet another plug-in hybrid </w:t>
      </w:r>
      <w:proofErr w:type="spellStart"/>
      <w:r w:rsidRPr="001D1182">
        <w:rPr>
          <w:rFonts w:ascii="Times New Roman" w:hAnsi="Times New Roman" w:cs="Times New Roman"/>
        </w:rPr>
        <w:t>Hypercar</w:t>
      </w:r>
      <w:proofErr w:type="spellEnd"/>
      <w:r w:rsidRPr="001D1182">
        <w:rPr>
          <w:rFonts w:ascii="Times New Roman" w:hAnsi="Times New Roman" w:cs="Times New Roman"/>
        </w:rPr>
        <w:t xml:space="preserve">. It has a 727 horsepower twin-turbo 3.8-liter V8 engine combined with a 177 horsepower electric engine to achieve a 904 horsepower total. All this power is running through two rear wheels; however, it has more down force because of its rather large active aero dynamic wing which give the car down force at higher speeds </w:t>
      </w:r>
      <w:r w:rsidRPr="00684BF8">
        <w:rPr>
          <w:rFonts w:ascii="Times New Roman" w:hAnsi="Times New Roman" w:cs="Times New Roman"/>
        </w:rPr>
        <w:t>(</w:t>
      </w:r>
      <w:r w:rsidR="00C243E1" w:rsidRPr="00684BF8">
        <w:rPr>
          <w:rFonts w:ascii="Times New Roman" w:hAnsi="Times New Roman" w:cs="Times New Roman"/>
        </w:rPr>
        <w:t>“</w:t>
      </w:r>
      <w:r w:rsidR="00684BF8" w:rsidRPr="00684BF8">
        <w:t>2015 McLaren P</w:t>
      </w:r>
      <w:r w:rsidR="00684BF8">
        <w:t>1,</w:t>
      </w:r>
      <w:r w:rsidR="00684BF8" w:rsidRPr="00684BF8">
        <w:t>”</w:t>
      </w:r>
      <w:r w:rsidR="00684BF8">
        <w:t xml:space="preserve"> 2015</w:t>
      </w:r>
      <w:r w:rsidRPr="00C243E1">
        <w:rPr>
          <w:rFonts w:ascii="Times New Roman" w:hAnsi="Times New Roman" w:cs="Times New Roman"/>
        </w:rPr>
        <w:t>).</w:t>
      </w:r>
      <w:r w:rsidRPr="001D1182">
        <w:rPr>
          <w:rFonts w:ascii="Times New Roman" w:hAnsi="Times New Roman" w:cs="Times New Roman"/>
        </w:rPr>
        <w:t xml:space="preserve"> </w:t>
      </w:r>
      <w:r w:rsidR="00960229">
        <w:rPr>
          <w:rFonts w:ascii="Times New Roman" w:hAnsi="Times New Roman" w:cs="Times New Roman"/>
        </w:rPr>
        <w:t>For all these reasons, the starting price for a P1 is $1,150,000; unfortunately, they are all sold out (</w:t>
      </w:r>
      <w:proofErr w:type="spellStart"/>
      <w:r w:rsidR="00960229">
        <w:rPr>
          <w:rFonts w:ascii="Times New Roman" w:hAnsi="Times New Roman" w:cs="Times New Roman"/>
        </w:rPr>
        <w:t>Pund</w:t>
      </w:r>
      <w:proofErr w:type="spellEnd"/>
      <w:r w:rsidR="00960229">
        <w:rPr>
          <w:rFonts w:ascii="Times New Roman" w:hAnsi="Times New Roman" w:cs="Times New Roman"/>
        </w:rPr>
        <w:t xml:space="preserve">, 2014). </w:t>
      </w:r>
      <w:r w:rsidRPr="001D1182">
        <w:rPr>
          <w:rFonts w:ascii="Times New Roman" w:hAnsi="Times New Roman" w:cs="Times New Roman"/>
        </w:rPr>
        <w:t xml:space="preserve">Although the P1 does not have a </w:t>
      </w:r>
      <w:r w:rsidRPr="001D1182">
        <w:rPr>
          <w:rFonts w:ascii="Times New Roman" w:hAnsi="Times New Roman" w:cs="Times New Roman"/>
        </w:rPr>
        <w:lastRenderedPageBreak/>
        <w:t xml:space="preserve">lap time set at the </w:t>
      </w:r>
      <w:proofErr w:type="spellStart"/>
      <w:r w:rsidRPr="001D1182">
        <w:rPr>
          <w:rFonts w:ascii="Times New Roman" w:hAnsi="Times New Roman" w:cs="Times New Roman"/>
        </w:rPr>
        <w:t>Nürburgring</w:t>
      </w:r>
      <w:proofErr w:type="spellEnd"/>
      <w:r w:rsidRPr="001D1182">
        <w:rPr>
          <w:rFonts w:ascii="Times New Roman" w:hAnsi="Times New Roman" w:cs="Times New Roman"/>
        </w:rPr>
        <w:t xml:space="preserve">, it has set a lap time at a different race track just an hour west from the </w:t>
      </w:r>
      <w:proofErr w:type="spellStart"/>
      <w:r w:rsidRPr="001D1182">
        <w:rPr>
          <w:rFonts w:ascii="Times New Roman" w:hAnsi="Times New Roman" w:cs="Times New Roman"/>
        </w:rPr>
        <w:t>Nürburgring</w:t>
      </w:r>
      <w:proofErr w:type="spellEnd"/>
      <w:r w:rsidRPr="001D1182">
        <w:rPr>
          <w:rFonts w:ascii="Times New Roman" w:hAnsi="Times New Roman" w:cs="Times New Roman"/>
        </w:rPr>
        <w:t xml:space="preserve">. </w:t>
      </w:r>
      <w:r w:rsidRPr="00F45B92">
        <w:rPr>
          <w:rFonts w:ascii="Times New Roman" w:hAnsi="Times New Roman" w:cs="Times New Roman"/>
        </w:rPr>
        <w:t>A race track named the Circuit of Spa-</w:t>
      </w:r>
      <w:proofErr w:type="spellStart"/>
      <w:r w:rsidRPr="00F45B92">
        <w:rPr>
          <w:rFonts w:ascii="Times New Roman" w:hAnsi="Times New Roman" w:cs="Times New Roman"/>
        </w:rPr>
        <w:t>Francorchamps</w:t>
      </w:r>
      <w:proofErr w:type="spellEnd"/>
      <w:r w:rsidR="00F45B92" w:rsidRPr="00F45B92">
        <w:rPr>
          <w:rFonts w:ascii="Times New Roman" w:hAnsi="Times New Roman" w:cs="Times New Roman"/>
        </w:rPr>
        <w:t>; this track is known for its</w:t>
      </w:r>
      <w:r w:rsidRPr="00F45B92">
        <w:rPr>
          <w:rFonts w:ascii="Times New Roman" w:hAnsi="Times New Roman" w:cs="Times New Roman"/>
        </w:rPr>
        <w:t xml:space="preserve"> quick turns, </w:t>
      </w:r>
      <w:r w:rsidR="00F45B92" w:rsidRPr="00F45B92">
        <w:rPr>
          <w:rFonts w:ascii="Times New Roman" w:hAnsi="Times New Roman" w:cs="Times New Roman"/>
        </w:rPr>
        <w:t>high speed</w:t>
      </w:r>
      <w:r w:rsidRPr="00F45B92">
        <w:rPr>
          <w:rFonts w:ascii="Times New Roman" w:hAnsi="Times New Roman" w:cs="Times New Roman"/>
        </w:rPr>
        <w:t xml:space="preserve"> straights, and blind corners.</w:t>
      </w:r>
      <w:r w:rsidRPr="001D1182">
        <w:rPr>
          <w:rFonts w:ascii="Times New Roman" w:hAnsi="Times New Roman" w:cs="Times New Roman"/>
        </w:rPr>
        <w:t xml:space="preserve"> With the odds against any car that gets tested at Spa, the McLaren P1 managed to achieve 2.38-minute lap time; beating the Porsche 918 and Ferrari </w:t>
      </w:r>
      <w:proofErr w:type="spellStart"/>
      <w:r w:rsidRPr="001D1182">
        <w:rPr>
          <w:rFonts w:ascii="Times New Roman" w:hAnsi="Times New Roman" w:cs="Times New Roman"/>
        </w:rPr>
        <w:t>LaFerrari</w:t>
      </w:r>
      <w:proofErr w:type="spellEnd"/>
      <w:r w:rsidRPr="001D1182">
        <w:rPr>
          <w:rFonts w:ascii="Times New Roman" w:hAnsi="Times New Roman" w:cs="Times New Roman"/>
        </w:rPr>
        <w:t xml:space="preserve"> at this track. However, it was unable to beat the </w:t>
      </w:r>
      <w:proofErr w:type="spellStart"/>
      <w:r w:rsidRPr="001D1182">
        <w:rPr>
          <w:rFonts w:ascii="Times New Roman" w:hAnsi="Times New Roman" w:cs="Times New Roman"/>
        </w:rPr>
        <w:t>Koenigsegg</w:t>
      </w:r>
      <w:proofErr w:type="spellEnd"/>
      <w:r w:rsidRPr="001D1182">
        <w:rPr>
          <w:rFonts w:ascii="Times New Roman" w:hAnsi="Times New Roman" w:cs="Times New Roman"/>
        </w:rPr>
        <w:t xml:space="preserve"> One</w:t>
      </w:r>
      <w:proofErr w:type="gramStart"/>
      <w:r w:rsidRPr="001D1182">
        <w:rPr>
          <w:rFonts w:ascii="Times New Roman" w:hAnsi="Times New Roman" w:cs="Times New Roman"/>
        </w:rPr>
        <w:t>:1</w:t>
      </w:r>
      <w:proofErr w:type="gramEnd"/>
      <w:r w:rsidRPr="001D1182">
        <w:rPr>
          <w:rFonts w:ascii="Times New Roman" w:hAnsi="Times New Roman" w:cs="Times New Roman"/>
        </w:rPr>
        <w:t xml:space="preserve"> (</w:t>
      </w:r>
      <w:r w:rsidR="004C49D0">
        <w:t xml:space="preserve">Spa </w:t>
      </w:r>
      <w:proofErr w:type="spellStart"/>
      <w:r w:rsidR="004C49D0">
        <w:t>Fransorchamps</w:t>
      </w:r>
      <w:proofErr w:type="spellEnd"/>
      <w:r w:rsidR="004C49D0">
        <w:t xml:space="preserve"> lap times</w:t>
      </w:r>
      <w:r w:rsidRPr="001D1182">
        <w:rPr>
          <w:rFonts w:ascii="Times New Roman" w:hAnsi="Times New Roman" w:cs="Times New Roman"/>
        </w:rPr>
        <w:t>).</w:t>
      </w:r>
    </w:p>
    <w:p w14:paraId="00D568C8" w14:textId="4421B791" w:rsidR="00674C56" w:rsidRPr="001D1182" w:rsidRDefault="00674C56" w:rsidP="00674C56">
      <w:pPr>
        <w:rPr>
          <w:rFonts w:ascii="Times New Roman" w:hAnsi="Times New Roman" w:cs="Times New Roman"/>
        </w:rPr>
      </w:pPr>
      <w:r w:rsidRPr="001D1182">
        <w:rPr>
          <w:rFonts w:ascii="Times New Roman" w:hAnsi="Times New Roman" w:cs="Times New Roman"/>
        </w:rPr>
        <w:t xml:space="preserve">The </w:t>
      </w:r>
      <w:proofErr w:type="spellStart"/>
      <w:r w:rsidRPr="001D1182">
        <w:rPr>
          <w:rFonts w:ascii="Times New Roman" w:hAnsi="Times New Roman" w:cs="Times New Roman"/>
        </w:rPr>
        <w:t>Koenigsegg</w:t>
      </w:r>
      <w:proofErr w:type="spellEnd"/>
      <w:r w:rsidRPr="001D1182">
        <w:rPr>
          <w:rFonts w:ascii="Times New Roman" w:hAnsi="Times New Roman" w:cs="Times New Roman"/>
        </w:rPr>
        <w:t xml:space="preserve"> One</w:t>
      </w:r>
      <w:proofErr w:type="gramStart"/>
      <w:r w:rsidRPr="001D1182">
        <w:rPr>
          <w:rFonts w:ascii="Times New Roman" w:hAnsi="Times New Roman" w:cs="Times New Roman"/>
        </w:rPr>
        <w:t>:1</w:t>
      </w:r>
      <w:proofErr w:type="gramEnd"/>
      <w:r w:rsidRPr="001D1182">
        <w:rPr>
          <w:rFonts w:ascii="Times New Roman" w:hAnsi="Times New Roman" w:cs="Times New Roman"/>
        </w:rPr>
        <w:t xml:space="preserve"> is the most radical of all the cars mentioned. It has a one Megawatt (1,360) horsepower twin-turbo 5.0-liter V8 all running through two rear wheels. The </w:t>
      </w:r>
      <w:proofErr w:type="spellStart"/>
      <w:r w:rsidRPr="001D1182">
        <w:rPr>
          <w:rFonts w:ascii="Times New Roman" w:hAnsi="Times New Roman" w:cs="Times New Roman"/>
        </w:rPr>
        <w:t>Koenigsegg</w:t>
      </w:r>
      <w:proofErr w:type="spellEnd"/>
      <w:r w:rsidRPr="001D1182">
        <w:rPr>
          <w:rFonts w:ascii="Times New Roman" w:hAnsi="Times New Roman" w:cs="Times New Roman"/>
        </w:rPr>
        <w:t xml:space="preserve"> One</w:t>
      </w:r>
      <w:proofErr w:type="gramStart"/>
      <w:r w:rsidRPr="001D1182">
        <w:rPr>
          <w:rFonts w:ascii="Times New Roman" w:hAnsi="Times New Roman" w:cs="Times New Roman"/>
        </w:rPr>
        <w:t>:1</w:t>
      </w:r>
      <w:proofErr w:type="gramEnd"/>
      <w:r w:rsidRPr="001D1182">
        <w:rPr>
          <w:rFonts w:ascii="Times New Roman" w:hAnsi="Times New Roman" w:cs="Times New Roman"/>
        </w:rPr>
        <w:t xml:space="preserve"> is known to many to be the first ever </w:t>
      </w:r>
      <w:proofErr w:type="spellStart"/>
      <w:r w:rsidRPr="001D1182">
        <w:rPr>
          <w:rFonts w:ascii="Times New Roman" w:hAnsi="Times New Roman" w:cs="Times New Roman"/>
        </w:rPr>
        <w:t>Megacar</w:t>
      </w:r>
      <w:proofErr w:type="spellEnd"/>
      <w:r w:rsidRPr="001D1182">
        <w:rPr>
          <w:rFonts w:ascii="Times New Roman" w:hAnsi="Times New Roman" w:cs="Times New Roman"/>
        </w:rPr>
        <w:t xml:space="preserve"> created because of its megawatt of power. Its name comes from the horsepower to kilogram weight ratio that the car has; this one to one ratio of power and weight is what </w:t>
      </w:r>
      <w:proofErr w:type="spellStart"/>
      <w:r w:rsidRPr="001D1182">
        <w:rPr>
          <w:rFonts w:ascii="Times New Roman" w:hAnsi="Times New Roman" w:cs="Times New Roman"/>
        </w:rPr>
        <w:t>Koenigsegg</w:t>
      </w:r>
      <w:proofErr w:type="spellEnd"/>
      <w:r w:rsidRPr="001D1182">
        <w:rPr>
          <w:rFonts w:ascii="Times New Roman" w:hAnsi="Times New Roman" w:cs="Times New Roman"/>
        </w:rPr>
        <w:t xml:space="preserve"> likes to call the “dream equation” (</w:t>
      </w:r>
      <w:r w:rsidR="004C49D0">
        <w:t>One</w:t>
      </w:r>
      <w:proofErr w:type="gramStart"/>
      <w:r w:rsidR="004C49D0">
        <w:t>:1</w:t>
      </w:r>
      <w:proofErr w:type="gramEnd"/>
      <w:r w:rsidRPr="001D1182">
        <w:rPr>
          <w:rFonts w:ascii="Times New Roman" w:hAnsi="Times New Roman" w:cs="Times New Roman"/>
        </w:rPr>
        <w:t>). With a theoretical</w:t>
      </w:r>
      <w:r w:rsidR="005A2E6B">
        <w:rPr>
          <w:rFonts w:ascii="Times New Roman" w:hAnsi="Times New Roman" w:cs="Times New Roman"/>
        </w:rPr>
        <w:t xml:space="preserve"> </w:t>
      </w:r>
      <w:r w:rsidRPr="001D1182">
        <w:rPr>
          <w:rFonts w:ascii="Times New Roman" w:hAnsi="Times New Roman" w:cs="Times New Roman"/>
        </w:rPr>
        <w:t>top speed</w:t>
      </w:r>
      <w:r w:rsidR="005A2E6B">
        <w:rPr>
          <w:rFonts w:ascii="Times New Roman" w:hAnsi="Times New Roman" w:cs="Times New Roman"/>
        </w:rPr>
        <w:t xml:space="preserve"> (theoretical because it has not been tested for top speed)</w:t>
      </w:r>
      <w:r w:rsidRPr="001D1182">
        <w:rPr>
          <w:rFonts w:ascii="Times New Roman" w:hAnsi="Times New Roman" w:cs="Times New Roman"/>
        </w:rPr>
        <w:t xml:space="preserve"> of 273 mph, it would be the fastest production car ever built (</w:t>
      </w:r>
      <w:proofErr w:type="spellStart"/>
      <w:r w:rsidR="004C49D0">
        <w:t>Pattni</w:t>
      </w:r>
      <w:proofErr w:type="spellEnd"/>
      <w:r w:rsidR="004C49D0">
        <w:t>, 2014</w:t>
      </w:r>
      <w:r w:rsidRPr="001D1182">
        <w:rPr>
          <w:rFonts w:ascii="Times New Roman" w:hAnsi="Times New Roman" w:cs="Times New Roman"/>
        </w:rPr>
        <w:t xml:space="preserve">). </w:t>
      </w:r>
      <w:r w:rsidR="00662102" w:rsidRPr="00662102">
        <w:rPr>
          <w:rFonts w:ascii="Times New Roman" w:hAnsi="Times New Roman" w:cs="Times New Roman"/>
        </w:rPr>
        <w:t>According to Mike Duff</w:t>
      </w:r>
      <w:r w:rsidR="00EA2A3E">
        <w:rPr>
          <w:rFonts w:ascii="Times New Roman" w:hAnsi="Times New Roman" w:cs="Times New Roman"/>
        </w:rPr>
        <w:t xml:space="preserve"> from car and driver magazine</w:t>
      </w:r>
      <w:r w:rsidRPr="00662102">
        <w:rPr>
          <w:rFonts w:ascii="Times New Roman" w:hAnsi="Times New Roman" w:cs="Times New Roman"/>
        </w:rPr>
        <w:t>,</w:t>
      </w:r>
      <w:r w:rsidRPr="001D1182">
        <w:rPr>
          <w:rFonts w:ascii="Times New Roman" w:hAnsi="Times New Roman" w:cs="Times New Roman"/>
        </w:rPr>
        <w:t xml:space="preserve"> the car has a base price of $2,850,000 US dollars</w:t>
      </w:r>
      <w:r w:rsidR="005D4A54">
        <w:rPr>
          <w:rFonts w:ascii="Times New Roman" w:hAnsi="Times New Roman" w:cs="Times New Roman"/>
        </w:rPr>
        <w:t xml:space="preserve"> (Duff, 2015</w:t>
      </w:r>
      <w:r w:rsidR="00BC4D04">
        <w:rPr>
          <w:rFonts w:ascii="Times New Roman" w:hAnsi="Times New Roman" w:cs="Times New Roman"/>
        </w:rPr>
        <w:t>a</w:t>
      </w:r>
      <w:r w:rsidR="005D4A54">
        <w:rPr>
          <w:rFonts w:ascii="Times New Roman" w:hAnsi="Times New Roman" w:cs="Times New Roman"/>
        </w:rPr>
        <w:t>)</w:t>
      </w:r>
      <w:r w:rsidRPr="001D1182">
        <w:rPr>
          <w:rFonts w:ascii="Times New Roman" w:hAnsi="Times New Roman" w:cs="Times New Roman"/>
        </w:rPr>
        <w:t xml:space="preserve">. As for a </w:t>
      </w:r>
      <w:proofErr w:type="spellStart"/>
      <w:r w:rsidRPr="001D1182">
        <w:rPr>
          <w:rFonts w:ascii="Times New Roman" w:hAnsi="Times New Roman" w:cs="Times New Roman"/>
        </w:rPr>
        <w:t>Koenigsegg</w:t>
      </w:r>
      <w:proofErr w:type="spellEnd"/>
      <w:r w:rsidRPr="001D1182">
        <w:rPr>
          <w:rFonts w:ascii="Times New Roman" w:hAnsi="Times New Roman" w:cs="Times New Roman"/>
        </w:rPr>
        <w:t xml:space="preserve"> One</w:t>
      </w:r>
      <w:proofErr w:type="gramStart"/>
      <w:r w:rsidRPr="001D1182">
        <w:rPr>
          <w:rFonts w:ascii="Times New Roman" w:hAnsi="Times New Roman" w:cs="Times New Roman"/>
        </w:rPr>
        <w:t>:1’s</w:t>
      </w:r>
      <w:proofErr w:type="gramEnd"/>
      <w:r w:rsidRPr="001D1182">
        <w:rPr>
          <w:rFonts w:ascii="Times New Roman" w:hAnsi="Times New Roman" w:cs="Times New Roman"/>
        </w:rPr>
        <w:t xml:space="preserve"> lap time at the </w:t>
      </w:r>
      <w:proofErr w:type="spellStart"/>
      <w:r w:rsidRPr="001D1182">
        <w:rPr>
          <w:rFonts w:ascii="Times New Roman" w:hAnsi="Times New Roman" w:cs="Times New Roman"/>
        </w:rPr>
        <w:t>Nürburgring</w:t>
      </w:r>
      <w:proofErr w:type="spellEnd"/>
      <w:r w:rsidRPr="001D1182">
        <w:rPr>
          <w:rFonts w:ascii="Times New Roman" w:hAnsi="Times New Roman" w:cs="Times New Roman"/>
        </w:rPr>
        <w:t xml:space="preserve">, the team </w:t>
      </w:r>
      <w:r w:rsidR="0009475E">
        <w:rPr>
          <w:rFonts w:ascii="Times New Roman" w:hAnsi="Times New Roman" w:cs="Times New Roman"/>
        </w:rPr>
        <w:t>was</w:t>
      </w:r>
      <w:r w:rsidRPr="001D1182">
        <w:rPr>
          <w:rFonts w:ascii="Times New Roman" w:hAnsi="Times New Roman" w:cs="Times New Roman"/>
        </w:rPr>
        <w:t xml:space="preserve"> unable to set a lap time because of a recent death of a spectator when a Nissan GT-R flipped over the fence during a race (</w:t>
      </w:r>
      <w:r w:rsidR="00934EE8" w:rsidRPr="00021D8F">
        <w:t xml:space="preserve">Spectator killed in </w:t>
      </w:r>
      <w:proofErr w:type="spellStart"/>
      <w:r w:rsidR="00934EE8" w:rsidRPr="00021D8F">
        <w:t>Nürburgring</w:t>
      </w:r>
      <w:proofErr w:type="spellEnd"/>
      <w:r w:rsidR="00934EE8" w:rsidRPr="00021D8F">
        <w:t xml:space="preserve"> endurance race accident, 2015</w:t>
      </w:r>
      <w:r w:rsidRPr="001D1182">
        <w:rPr>
          <w:rFonts w:ascii="Times New Roman" w:hAnsi="Times New Roman" w:cs="Times New Roman"/>
        </w:rPr>
        <w:t xml:space="preserve">). However, they still plan to set a lap time with the car as soon as they get the clear from </w:t>
      </w:r>
      <w:proofErr w:type="spellStart"/>
      <w:r w:rsidRPr="001D1182">
        <w:rPr>
          <w:rFonts w:ascii="Times New Roman" w:hAnsi="Times New Roman" w:cs="Times New Roman"/>
        </w:rPr>
        <w:t>Nürburgring</w:t>
      </w:r>
      <w:proofErr w:type="spellEnd"/>
      <w:r w:rsidRPr="001D1182">
        <w:rPr>
          <w:rFonts w:ascii="Times New Roman" w:hAnsi="Times New Roman" w:cs="Times New Roman"/>
        </w:rPr>
        <w:t xml:space="preserve"> officials (</w:t>
      </w:r>
      <w:r w:rsidR="00E26EBD" w:rsidRPr="003A7FA9">
        <w:t>Wade</w:t>
      </w:r>
      <w:r w:rsidR="00E26EBD">
        <w:t>, 2016</w:t>
      </w:r>
      <w:r w:rsidRPr="001D1182">
        <w:rPr>
          <w:rFonts w:ascii="Times New Roman" w:hAnsi="Times New Roman" w:cs="Times New Roman"/>
        </w:rPr>
        <w:t xml:space="preserve">). In the meantime, the </w:t>
      </w:r>
      <w:proofErr w:type="spellStart"/>
      <w:r w:rsidRPr="001D1182">
        <w:rPr>
          <w:rFonts w:ascii="Times New Roman" w:hAnsi="Times New Roman" w:cs="Times New Roman"/>
        </w:rPr>
        <w:t>Koenigsegg</w:t>
      </w:r>
      <w:proofErr w:type="spellEnd"/>
      <w:r w:rsidRPr="001D1182">
        <w:rPr>
          <w:rFonts w:ascii="Times New Roman" w:hAnsi="Times New Roman" w:cs="Times New Roman"/>
        </w:rPr>
        <w:t xml:space="preserve"> team decided to set a lap time at the Circuit of Spa-</w:t>
      </w:r>
      <w:proofErr w:type="spellStart"/>
      <w:r w:rsidRPr="001D1182">
        <w:rPr>
          <w:rFonts w:ascii="Times New Roman" w:hAnsi="Times New Roman" w:cs="Times New Roman"/>
        </w:rPr>
        <w:t>Francorchamps</w:t>
      </w:r>
      <w:proofErr w:type="spellEnd"/>
      <w:r w:rsidRPr="001D1182">
        <w:rPr>
          <w:rFonts w:ascii="Times New Roman" w:hAnsi="Times New Roman" w:cs="Times New Roman"/>
        </w:rPr>
        <w:t xml:space="preserve">. On the day that </w:t>
      </w:r>
      <w:proofErr w:type="spellStart"/>
      <w:r w:rsidRPr="001D1182">
        <w:rPr>
          <w:rFonts w:ascii="Times New Roman" w:hAnsi="Times New Roman" w:cs="Times New Roman"/>
        </w:rPr>
        <w:t>Koenigsegg</w:t>
      </w:r>
      <w:proofErr w:type="spellEnd"/>
      <w:r w:rsidRPr="001D1182">
        <w:rPr>
          <w:rFonts w:ascii="Times New Roman" w:hAnsi="Times New Roman" w:cs="Times New Roman"/>
        </w:rPr>
        <w:t xml:space="preserve"> was planning to proceed with their hot lap, the officials at Spa lowered the acceptable noise limit which the One</w:t>
      </w:r>
      <w:proofErr w:type="gramStart"/>
      <w:r w:rsidRPr="001D1182">
        <w:rPr>
          <w:rFonts w:ascii="Times New Roman" w:hAnsi="Times New Roman" w:cs="Times New Roman"/>
        </w:rPr>
        <w:t>:1</w:t>
      </w:r>
      <w:proofErr w:type="gramEnd"/>
      <w:r w:rsidRPr="001D1182">
        <w:rPr>
          <w:rFonts w:ascii="Times New Roman" w:hAnsi="Times New Roman" w:cs="Times New Roman"/>
        </w:rPr>
        <w:t xml:space="preserve"> exceeded. With the odds against them, they were still able to beat the previous lap time during a practice run on the first day that they were at Spa (</w:t>
      </w:r>
      <w:r w:rsidR="00115204">
        <w:rPr>
          <w:rFonts w:ascii="Times New Roman" w:hAnsi="Times New Roman" w:cs="Times New Roman"/>
        </w:rPr>
        <w:t>Wade, 2015</w:t>
      </w:r>
      <w:r w:rsidRPr="001D1182">
        <w:rPr>
          <w:rFonts w:ascii="Times New Roman" w:hAnsi="Times New Roman" w:cs="Times New Roman"/>
        </w:rPr>
        <w:t xml:space="preserve">). They were still able to beat the previous record lap time, </w:t>
      </w:r>
      <w:r w:rsidRPr="001D1182">
        <w:rPr>
          <w:rFonts w:ascii="Times New Roman" w:hAnsi="Times New Roman" w:cs="Times New Roman"/>
        </w:rPr>
        <w:lastRenderedPageBreak/>
        <w:t xml:space="preserve">which was </w:t>
      </w:r>
      <w:r w:rsidR="00AA2227" w:rsidRPr="00AA2227">
        <w:rPr>
          <w:rFonts w:ascii="Times New Roman" w:hAnsi="Times New Roman" w:cs="Times New Roman"/>
        </w:rPr>
        <w:t>held</w:t>
      </w:r>
      <w:r w:rsidRPr="001D1182">
        <w:rPr>
          <w:rFonts w:ascii="Times New Roman" w:hAnsi="Times New Roman" w:cs="Times New Roman"/>
        </w:rPr>
        <w:t xml:space="preserve"> by the McLaren P1, by a</w:t>
      </w:r>
      <w:r w:rsidR="00AA2227">
        <w:rPr>
          <w:rFonts w:ascii="Times New Roman" w:hAnsi="Times New Roman" w:cs="Times New Roman"/>
        </w:rPr>
        <w:t>n</w:t>
      </w:r>
      <w:r w:rsidRPr="001D1182">
        <w:rPr>
          <w:rFonts w:ascii="Times New Roman" w:hAnsi="Times New Roman" w:cs="Times New Roman"/>
        </w:rPr>
        <w:t xml:space="preserve"> </w:t>
      </w:r>
      <w:r w:rsidR="00AA2227">
        <w:rPr>
          <w:rFonts w:ascii="Times New Roman" w:hAnsi="Times New Roman" w:cs="Times New Roman"/>
        </w:rPr>
        <w:t>impressive</w:t>
      </w:r>
      <w:r w:rsidRPr="001D1182">
        <w:rPr>
          <w:rFonts w:ascii="Times New Roman" w:hAnsi="Times New Roman" w:cs="Times New Roman"/>
        </w:rPr>
        <w:t xml:space="preserve"> 5.86 seconds (</w:t>
      </w:r>
      <w:r w:rsidR="00F548BB">
        <w:t xml:space="preserve">Spa </w:t>
      </w:r>
      <w:proofErr w:type="spellStart"/>
      <w:r w:rsidR="00F548BB">
        <w:t>Fransorchamps</w:t>
      </w:r>
      <w:proofErr w:type="spellEnd"/>
      <w:r w:rsidR="00F548BB">
        <w:t xml:space="preserve"> lap times</w:t>
      </w:r>
      <w:r w:rsidRPr="001D1182">
        <w:rPr>
          <w:rFonts w:ascii="Times New Roman" w:hAnsi="Times New Roman" w:cs="Times New Roman"/>
        </w:rPr>
        <w:t xml:space="preserve">). The </w:t>
      </w:r>
      <w:proofErr w:type="spellStart"/>
      <w:r w:rsidRPr="001D1182">
        <w:rPr>
          <w:rFonts w:ascii="Times New Roman" w:hAnsi="Times New Roman" w:cs="Times New Roman"/>
        </w:rPr>
        <w:t>Koenigsegg</w:t>
      </w:r>
      <w:proofErr w:type="spellEnd"/>
      <w:r w:rsidRPr="001D1182">
        <w:rPr>
          <w:rFonts w:ascii="Times New Roman" w:hAnsi="Times New Roman" w:cs="Times New Roman"/>
        </w:rPr>
        <w:t xml:space="preserve"> One</w:t>
      </w:r>
      <w:proofErr w:type="gramStart"/>
      <w:r w:rsidRPr="001D1182">
        <w:rPr>
          <w:rFonts w:ascii="Times New Roman" w:hAnsi="Times New Roman" w:cs="Times New Roman"/>
        </w:rPr>
        <w:t>:1</w:t>
      </w:r>
      <w:proofErr w:type="gramEnd"/>
      <w:r w:rsidRPr="001D1182">
        <w:rPr>
          <w:rFonts w:ascii="Times New Roman" w:hAnsi="Times New Roman" w:cs="Times New Roman"/>
        </w:rPr>
        <w:t xml:space="preserve"> has and will continue to break records as time goes on.</w:t>
      </w:r>
    </w:p>
    <w:p w14:paraId="16218179" w14:textId="662F3E49" w:rsidR="00674C56" w:rsidRPr="001D1182" w:rsidRDefault="00674C56" w:rsidP="00674C56">
      <w:pPr>
        <w:rPr>
          <w:rFonts w:ascii="Times New Roman" w:hAnsi="Times New Roman" w:cs="Times New Roman"/>
        </w:rPr>
      </w:pPr>
      <w:r w:rsidRPr="001D1182">
        <w:rPr>
          <w:rFonts w:ascii="Times New Roman" w:hAnsi="Times New Roman" w:cs="Times New Roman"/>
        </w:rPr>
        <w:t xml:space="preserve">Last but not least, the Ferrari </w:t>
      </w:r>
      <w:proofErr w:type="spellStart"/>
      <w:r w:rsidRPr="001D1182">
        <w:rPr>
          <w:rFonts w:ascii="Times New Roman" w:hAnsi="Times New Roman" w:cs="Times New Roman"/>
        </w:rPr>
        <w:t>LaFerrari</w:t>
      </w:r>
      <w:proofErr w:type="spellEnd"/>
      <w:r w:rsidRPr="001D1182">
        <w:rPr>
          <w:rFonts w:ascii="Times New Roman" w:hAnsi="Times New Roman" w:cs="Times New Roman"/>
        </w:rPr>
        <w:t xml:space="preserve">. Out of the other three </w:t>
      </w:r>
      <w:proofErr w:type="spellStart"/>
      <w:r w:rsidRPr="001D1182">
        <w:rPr>
          <w:rFonts w:ascii="Times New Roman" w:hAnsi="Times New Roman" w:cs="Times New Roman"/>
        </w:rPr>
        <w:t>Hypercars</w:t>
      </w:r>
      <w:proofErr w:type="spellEnd"/>
      <w:r w:rsidRPr="001D1182">
        <w:rPr>
          <w:rFonts w:ascii="Times New Roman" w:hAnsi="Times New Roman" w:cs="Times New Roman"/>
        </w:rPr>
        <w:t xml:space="preserve"> mentioned, this is one of the few </w:t>
      </w:r>
      <w:proofErr w:type="spellStart"/>
      <w:r w:rsidRPr="001D1182">
        <w:rPr>
          <w:rFonts w:ascii="Times New Roman" w:hAnsi="Times New Roman" w:cs="Times New Roman"/>
        </w:rPr>
        <w:t>Hypercars</w:t>
      </w:r>
      <w:proofErr w:type="spellEnd"/>
      <w:r w:rsidRPr="001D1182">
        <w:rPr>
          <w:rFonts w:ascii="Times New Roman" w:hAnsi="Times New Roman" w:cs="Times New Roman"/>
        </w:rPr>
        <w:t xml:space="preserve"> that uses a V12 engine. Add the 789 horsepower V12 with the 160 horsepower electric motor system Ferrari has</w:t>
      </w:r>
      <w:r w:rsidR="00CA30A5">
        <w:rPr>
          <w:rFonts w:ascii="Times New Roman" w:hAnsi="Times New Roman" w:cs="Times New Roman"/>
        </w:rPr>
        <w:t>,</w:t>
      </w:r>
      <w:r w:rsidRPr="001D1182">
        <w:rPr>
          <w:rFonts w:ascii="Times New Roman" w:hAnsi="Times New Roman" w:cs="Times New Roman"/>
        </w:rPr>
        <w:t xml:space="preserve"> and it creates a 949 horsepower powertrain. All this power goes straight to the two rear wheels which launches it to over 217 mph (</w:t>
      </w:r>
      <w:r w:rsidR="008A37E0">
        <w:t>Ferrari’s Hybrid: 949 HP of Pure Passion</w:t>
      </w:r>
      <w:r w:rsidR="008A37E0">
        <w:rPr>
          <w:rFonts w:ascii="Times New Roman" w:hAnsi="Times New Roman" w:cs="Times New Roman"/>
        </w:rPr>
        <w:t>). J</w:t>
      </w:r>
      <w:r w:rsidRPr="001D1182">
        <w:rPr>
          <w:rFonts w:ascii="Times New Roman" w:hAnsi="Times New Roman" w:cs="Times New Roman"/>
        </w:rPr>
        <w:t xml:space="preserve">ust as the other cars do, the </w:t>
      </w:r>
      <w:proofErr w:type="spellStart"/>
      <w:r w:rsidRPr="001D1182">
        <w:rPr>
          <w:rFonts w:ascii="Times New Roman" w:hAnsi="Times New Roman" w:cs="Times New Roman"/>
        </w:rPr>
        <w:t>LaFerrari</w:t>
      </w:r>
      <w:proofErr w:type="spellEnd"/>
      <w:r w:rsidRPr="001D1182">
        <w:rPr>
          <w:rFonts w:ascii="Times New Roman" w:hAnsi="Times New Roman" w:cs="Times New Roman"/>
        </w:rPr>
        <w:t xml:space="preserve"> has active aerodynamics in</w:t>
      </w:r>
      <w:r w:rsidR="00CA30A5">
        <w:rPr>
          <w:rFonts w:ascii="Times New Roman" w:hAnsi="Times New Roman" w:cs="Times New Roman"/>
        </w:rPr>
        <w:t xml:space="preserve"> the front and in the rear. It is</w:t>
      </w:r>
      <w:r w:rsidRPr="001D1182">
        <w:rPr>
          <w:rFonts w:ascii="Times New Roman" w:hAnsi="Times New Roman" w:cs="Times New Roman"/>
        </w:rPr>
        <w:t xml:space="preserve"> also longer than any of the three other cars</w:t>
      </w:r>
      <w:r w:rsidR="00CA30A5">
        <w:rPr>
          <w:rFonts w:ascii="Times New Roman" w:hAnsi="Times New Roman" w:cs="Times New Roman"/>
        </w:rPr>
        <w:t>,</w:t>
      </w:r>
      <w:r w:rsidRPr="001D1182">
        <w:rPr>
          <w:rFonts w:ascii="Times New Roman" w:hAnsi="Times New Roman" w:cs="Times New Roman"/>
        </w:rPr>
        <w:t xml:space="preserve"> but the </w:t>
      </w:r>
      <w:proofErr w:type="spellStart"/>
      <w:r w:rsidRPr="001D1182">
        <w:rPr>
          <w:rFonts w:ascii="Times New Roman" w:hAnsi="Times New Roman" w:cs="Times New Roman"/>
        </w:rPr>
        <w:t>Koenigsegg</w:t>
      </w:r>
      <w:proofErr w:type="spellEnd"/>
      <w:r w:rsidRPr="001D1182">
        <w:rPr>
          <w:rFonts w:ascii="Times New Roman" w:hAnsi="Times New Roman" w:cs="Times New Roman"/>
        </w:rPr>
        <w:t xml:space="preserve"> One</w:t>
      </w:r>
      <w:proofErr w:type="gramStart"/>
      <w:r w:rsidRPr="001D1182">
        <w:rPr>
          <w:rFonts w:ascii="Times New Roman" w:hAnsi="Times New Roman" w:cs="Times New Roman"/>
        </w:rPr>
        <w:t>:1</w:t>
      </w:r>
      <w:proofErr w:type="gramEnd"/>
      <w:r w:rsidRPr="001D1182">
        <w:rPr>
          <w:rFonts w:ascii="Times New Roman" w:hAnsi="Times New Roman" w:cs="Times New Roman"/>
        </w:rPr>
        <w:t xml:space="preserve"> is both taller and wider. The </w:t>
      </w:r>
      <w:proofErr w:type="spellStart"/>
      <w:r w:rsidRPr="001D1182">
        <w:rPr>
          <w:rFonts w:ascii="Times New Roman" w:hAnsi="Times New Roman" w:cs="Times New Roman"/>
        </w:rPr>
        <w:t>LaFerrari</w:t>
      </w:r>
      <w:proofErr w:type="spellEnd"/>
      <w:r w:rsidRPr="001D1182">
        <w:rPr>
          <w:rFonts w:ascii="Times New Roman" w:hAnsi="Times New Roman" w:cs="Times New Roman"/>
        </w:rPr>
        <w:t xml:space="preserve"> has a starting price of $1,420,000 US dollars (</w:t>
      </w:r>
      <w:proofErr w:type="spellStart"/>
      <w:r w:rsidR="008A37E0">
        <w:t>Quiroga</w:t>
      </w:r>
      <w:proofErr w:type="spellEnd"/>
      <w:r w:rsidR="008A37E0">
        <w:t>, 2015</w:t>
      </w:r>
      <w:r w:rsidRPr="001D1182">
        <w:rPr>
          <w:rFonts w:ascii="Times New Roman" w:hAnsi="Times New Roman" w:cs="Times New Roman"/>
        </w:rPr>
        <w:t xml:space="preserve">), but looking at the lap time data, the car </w:t>
      </w:r>
      <w:r w:rsidR="00CA30A5">
        <w:rPr>
          <w:rFonts w:ascii="Times New Roman" w:hAnsi="Times New Roman" w:cs="Times New Roman"/>
        </w:rPr>
        <w:t>does not</w:t>
      </w:r>
      <w:r w:rsidRPr="001D1182">
        <w:rPr>
          <w:rFonts w:ascii="Times New Roman" w:hAnsi="Times New Roman" w:cs="Times New Roman"/>
        </w:rPr>
        <w:t xml:space="preserve"> seem to have the competitive advantage on the Circuit of Spa-</w:t>
      </w:r>
      <w:proofErr w:type="spellStart"/>
      <w:r w:rsidRPr="001D1182">
        <w:rPr>
          <w:rFonts w:ascii="Times New Roman" w:hAnsi="Times New Roman" w:cs="Times New Roman"/>
        </w:rPr>
        <w:t>Francorchamps</w:t>
      </w:r>
      <w:proofErr w:type="spellEnd"/>
      <w:r w:rsidRPr="001D1182">
        <w:rPr>
          <w:rFonts w:ascii="Times New Roman" w:hAnsi="Times New Roman" w:cs="Times New Roman"/>
        </w:rPr>
        <w:t xml:space="preserve"> racetrack (</w:t>
      </w:r>
      <w:r w:rsidR="00423F55">
        <w:t xml:space="preserve">Spa </w:t>
      </w:r>
      <w:proofErr w:type="spellStart"/>
      <w:r w:rsidR="00423F55">
        <w:t>Fransorchamps</w:t>
      </w:r>
      <w:proofErr w:type="spellEnd"/>
      <w:r w:rsidR="00423F55">
        <w:t xml:space="preserve"> lap times</w:t>
      </w:r>
      <w:r w:rsidRPr="001D1182">
        <w:rPr>
          <w:rFonts w:ascii="Times New Roman" w:hAnsi="Times New Roman" w:cs="Times New Roman"/>
        </w:rPr>
        <w:t xml:space="preserve">). Compared to the slowest of the three previously discussed cars, the </w:t>
      </w:r>
      <w:proofErr w:type="spellStart"/>
      <w:r w:rsidRPr="001D1182">
        <w:rPr>
          <w:rFonts w:ascii="Times New Roman" w:hAnsi="Times New Roman" w:cs="Times New Roman"/>
        </w:rPr>
        <w:t>LaFerrari</w:t>
      </w:r>
      <w:proofErr w:type="spellEnd"/>
      <w:r w:rsidRPr="001D1182">
        <w:rPr>
          <w:rFonts w:ascii="Times New Roman" w:hAnsi="Times New Roman" w:cs="Times New Roman"/>
        </w:rPr>
        <w:t xml:space="preserve"> is a whole nine seconds slower than the Porsche 918; although this may just be driver error, it still does not look good from a consumer’s standpoint.</w:t>
      </w:r>
    </w:p>
    <w:p w14:paraId="7047B91E" w14:textId="296443AF" w:rsidR="00674C56" w:rsidRDefault="00674C56" w:rsidP="00674C56">
      <w:pPr>
        <w:rPr>
          <w:rFonts w:ascii="Times New Roman" w:hAnsi="Times New Roman" w:cs="Times New Roman"/>
        </w:rPr>
      </w:pPr>
      <w:r w:rsidRPr="001D1182">
        <w:rPr>
          <w:rFonts w:ascii="Times New Roman" w:hAnsi="Times New Roman" w:cs="Times New Roman"/>
        </w:rPr>
        <w:t xml:space="preserve">This is not to say that any single one of these cars </w:t>
      </w:r>
      <w:proofErr w:type="gramStart"/>
      <w:r w:rsidRPr="001D1182">
        <w:rPr>
          <w:rFonts w:ascii="Times New Roman" w:hAnsi="Times New Roman" w:cs="Times New Roman"/>
        </w:rPr>
        <w:t>are</w:t>
      </w:r>
      <w:proofErr w:type="gramEnd"/>
      <w:r w:rsidRPr="001D1182">
        <w:rPr>
          <w:rFonts w:ascii="Times New Roman" w:hAnsi="Times New Roman" w:cs="Times New Roman"/>
        </w:rPr>
        <w:t xml:space="preserve"> better than the other. Each car has its</w:t>
      </w:r>
      <w:del w:id="26" w:author="Motts" w:date="2017-05-02T21:15:00Z">
        <w:r w:rsidRPr="001D1182" w:rsidDel="006E638B">
          <w:rPr>
            <w:rFonts w:ascii="Times New Roman" w:hAnsi="Times New Roman" w:cs="Times New Roman"/>
          </w:rPr>
          <w:delText xml:space="preserve"> own</w:delText>
        </w:r>
      </w:del>
      <w:r w:rsidRPr="001D1182">
        <w:rPr>
          <w:rFonts w:ascii="Times New Roman" w:hAnsi="Times New Roman" w:cs="Times New Roman"/>
        </w:rPr>
        <w:t xml:space="preserve"> unique characteristics and personality. Each car acts differently on a racetrack in hopes that the engineers found the best and easiest way to a record breaking lap time. Racing aside, all these cars also have a unique style to them that </w:t>
      </w:r>
      <w:r w:rsidR="00E60753">
        <w:rPr>
          <w:rFonts w:ascii="Times New Roman" w:hAnsi="Times New Roman" w:cs="Times New Roman"/>
        </w:rPr>
        <w:t>represent</w:t>
      </w:r>
      <w:r w:rsidRPr="001D1182">
        <w:rPr>
          <w:rFonts w:ascii="Times New Roman" w:hAnsi="Times New Roman" w:cs="Times New Roman"/>
        </w:rPr>
        <w:t xml:space="preserve"> the history </w:t>
      </w:r>
      <w:r w:rsidR="00E60753">
        <w:rPr>
          <w:rFonts w:ascii="Times New Roman" w:hAnsi="Times New Roman" w:cs="Times New Roman"/>
        </w:rPr>
        <w:t>of</w:t>
      </w:r>
      <w:r w:rsidRPr="001D1182">
        <w:rPr>
          <w:rFonts w:ascii="Times New Roman" w:hAnsi="Times New Roman" w:cs="Times New Roman"/>
        </w:rPr>
        <w:t xml:space="preserve"> the manufacturer. This of course plays a big part wh</w:t>
      </w:r>
      <w:r w:rsidR="00B37F6F">
        <w:rPr>
          <w:rFonts w:ascii="Times New Roman" w:hAnsi="Times New Roman" w:cs="Times New Roman"/>
        </w:rPr>
        <w:t xml:space="preserve">en someone will be dropping one or </w:t>
      </w:r>
      <w:r w:rsidRPr="001D1182">
        <w:rPr>
          <w:rFonts w:ascii="Times New Roman" w:hAnsi="Times New Roman" w:cs="Times New Roman"/>
        </w:rPr>
        <w:t xml:space="preserve">two million dollars on a car, and because beauty is in the eye of the beholder, the manufacturer can only do their best to make sure the car looks good in their eyes. </w:t>
      </w:r>
      <w:del w:id="27" w:author="Motts" w:date="2017-05-02T21:15:00Z">
        <w:r w:rsidRPr="001D1182" w:rsidDel="006E638B">
          <w:rPr>
            <w:rFonts w:ascii="Times New Roman" w:hAnsi="Times New Roman" w:cs="Times New Roman"/>
          </w:rPr>
          <w:delText>With all this said, it is completely up to the very rich consu</w:delText>
        </w:r>
        <w:r w:rsidDel="006E638B">
          <w:rPr>
            <w:rFonts w:ascii="Times New Roman" w:hAnsi="Times New Roman" w:cs="Times New Roman"/>
          </w:rPr>
          <w:delText>mer as what car they like best.</w:delText>
        </w:r>
      </w:del>
    </w:p>
    <w:p w14:paraId="3A52F841" w14:textId="77777777" w:rsidR="00DF2BA3" w:rsidRDefault="00DF2BA3" w:rsidP="00DE6908">
      <w:pPr>
        <w:jc w:val="center"/>
        <w:rPr>
          <w:b/>
        </w:rPr>
      </w:pPr>
    </w:p>
    <w:p w14:paraId="596B4811" w14:textId="5DE4D15A" w:rsidR="00674C56" w:rsidRPr="009F3A0C" w:rsidRDefault="00DE6908" w:rsidP="007B642F">
      <w:pPr>
        <w:ind w:firstLine="0"/>
        <w:jc w:val="center"/>
        <w:rPr>
          <w:b/>
        </w:rPr>
      </w:pPr>
      <w:r w:rsidRPr="009F3A0C">
        <w:rPr>
          <w:b/>
        </w:rPr>
        <w:lastRenderedPageBreak/>
        <w:t>The Enthusiast’s View</w:t>
      </w:r>
    </w:p>
    <w:p w14:paraId="03B8A4F2" w14:textId="20D88933" w:rsidR="00674C56" w:rsidRPr="00853759" w:rsidRDefault="00E1245F" w:rsidP="00674C56">
      <w:pPr>
        <w:rPr>
          <w:rFonts w:ascii="Times New Roman" w:hAnsi="Times New Roman" w:cs="Times New Roman"/>
        </w:rPr>
      </w:pPr>
      <w:r>
        <w:rPr>
          <w:rFonts w:ascii="Times New Roman" w:hAnsi="Times New Roman" w:cs="Times New Roman"/>
        </w:rPr>
        <w:t>W</w:t>
      </w:r>
      <w:r w:rsidR="00674C56" w:rsidRPr="00853759">
        <w:rPr>
          <w:rFonts w:ascii="Times New Roman" w:hAnsi="Times New Roman" w:cs="Times New Roman"/>
        </w:rPr>
        <w:t>hat makes people want to buy these million dollar cars or even hav</w:t>
      </w:r>
      <w:r>
        <w:rPr>
          <w:rFonts w:ascii="Times New Roman" w:hAnsi="Times New Roman" w:cs="Times New Roman"/>
        </w:rPr>
        <w:t>e a passion for cars in general?</w:t>
      </w:r>
    </w:p>
    <w:p w14:paraId="5D9C998D" w14:textId="4ABC5D82" w:rsidR="00674C56" w:rsidRPr="00853759" w:rsidRDefault="00AF0166" w:rsidP="00674C56">
      <w:pPr>
        <w:rPr>
          <w:rFonts w:ascii="Times New Roman" w:hAnsi="Times New Roman" w:cs="Times New Roman"/>
        </w:rPr>
      </w:pPr>
      <w:r>
        <w:rPr>
          <w:rFonts w:ascii="Times New Roman" w:hAnsi="Times New Roman" w:cs="Times New Roman"/>
        </w:rPr>
        <w:t>Any automobile enthusiast</w:t>
      </w:r>
      <w:r w:rsidR="00674C56" w:rsidRPr="00853759">
        <w:rPr>
          <w:rFonts w:ascii="Times New Roman" w:hAnsi="Times New Roman" w:cs="Times New Roman"/>
        </w:rPr>
        <w:t xml:space="preserve"> would say that a high-end automobile is simply just rolling art. Think about it, what is the definition of art? According to the Oxford Dictionary, Art is defined as “the expression or application of human creative skill and imagination, typically in a visual form such as painting or sculpture, producing works to be appreciated primarily for their beauty or emotional power” (</w:t>
      </w:r>
      <w:r w:rsidR="00C90067">
        <w:rPr>
          <w:rFonts w:ascii="Times New Roman" w:hAnsi="Times New Roman" w:cs="Times New Roman"/>
        </w:rPr>
        <w:t>“</w:t>
      </w:r>
      <w:r w:rsidR="00907D40">
        <w:rPr>
          <w:rFonts w:ascii="Times New Roman" w:hAnsi="Times New Roman" w:cs="Times New Roman"/>
        </w:rPr>
        <w:t>Art</w:t>
      </w:r>
      <w:r w:rsidR="00C90067">
        <w:rPr>
          <w:rFonts w:ascii="Times New Roman" w:hAnsi="Times New Roman" w:cs="Times New Roman"/>
        </w:rPr>
        <w:t>”</w:t>
      </w:r>
      <w:r w:rsidR="00674C56" w:rsidRPr="00853759">
        <w:rPr>
          <w:rFonts w:ascii="Times New Roman" w:hAnsi="Times New Roman" w:cs="Times New Roman"/>
        </w:rPr>
        <w:t xml:space="preserve">). To any auto enthusiast, this definition of art can perfectly describe the passion </w:t>
      </w:r>
      <w:r w:rsidR="00674C56" w:rsidRPr="003679D9">
        <w:rPr>
          <w:rFonts w:ascii="Times New Roman" w:hAnsi="Times New Roman" w:cs="Times New Roman"/>
        </w:rPr>
        <w:t>they</w:t>
      </w:r>
      <w:r w:rsidR="00674C56" w:rsidRPr="00853759">
        <w:rPr>
          <w:rFonts w:ascii="Times New Roman" w:hAnsi="Times New Roman" w:cs="Times New Roman"/>
        </w:rPr>
        <w:t xml:space="preserve"> have for cars.</w:t>
      </w:r>
    </w:p>
    <w:p w14:paraId="5512BCCD" w14:textId="140B6618" w:rsidR="00F8372D" w:rsidRDefault="00674C56" w:rsidP="00674C56">
      <w:pPr>
        <w:rPr>
          <w:rFonts w:ascii="Times New Roman" w:hAnsi="Times New Roman" w:cs="Times New Roman"/>
        </w:rPr>
      </w:pPr>
      <w:r w:rsidRPr="00853759">
        <w:rPr>
          <w:rFonts w:ascii="Times New Roman" w:eastAsia="Times New Roman" w:hAnsi="Times New Roman" w:cs="Times New Roman"/>
        </w:rPr>
        <w:t xml:space="preserve">A car is a form of art; the body of the car is a representation of the imagination of the car enthusiast. The engine is a marvel of engineering that just takes the driver’s breath away every time it pushes them back in their seat when </w:t>
      </w:r>
      <w:r w:rsidR="00EF62C0">
        <w:rPr>
          <w:rFonts w:ascii="Times New Roman" w:eastAsia="Times New Roman" w:hAnsi="Times New Roman" w:cs="Times New Roman"/>
        </w:rPr>
        <w:t>the car</w:t>
      </w:r>
      <w:r w:rsidRPr="00853759">
        <w:rPr>
          <w:rFonts w:ascii="Times New Roman" w:eastAsia="Times New Roman" w:hAnsi="Times New Roman" w:cs="Times New Roman"/>
        </w:rPr>
        <w:t xml:space="preserve"> accelerate</w:t>
      </w:r>
      <w:r w:rsidR="00EF62C0">
        <w:rPr>
          <w:rFonts w:ascii="Times New Roman" w:eastAsia="Times New Roman" w:hAnsi="Times New Roman" w:cs="Times New Roman"/>
        </w:rPr>
        <w:t>s</w:t>
      </w:r>
      <w:r w:rsidRPr="00853759">
        <w:rPr>
          <w:rFonts w:ascii="Times New Roman" w:eastAsia="Times New Roman" w:hAnsi="Times New Roman" w:cs="Times New Roman"/>
        </w:rPr>
        <w:t>.</w:t>
      </w:r>
      <w:r w:rsidRPr="00853759">
        <w:rPr>
          <w:rFonts w:ascii="Times New Roman" w:hAnsi="Times New Roman" w:cs="Times New Roman"/>
        </w:rPr>
        <w:t xml:space="preserve"> </w:t>
      </w:r>
      <w:r w:rsidR="00341CE0">
        <w:rPr>
          <w:rFonts w:ascii="Times New Roman" w:hAnsi="Times New Roman" w:cs="Times New Roman"/>
        </w:rPr>
        <w:t xml:space="preserve">As stated by </w:t>
      </w:r>
      <w:r w:rsidR="00341CE0" w:rsidRPr="00341CE0">
        <w:rPr>
          <w:rFonts w:ascii="Times New Roman" w:hAnsi="Times New Roman" w:cs="Times New Roman"/>
        </w:rPr>
        <w:t xml:space="preserve">Horacio </w:t>
      </w:r>
      <w:proofErr w:type="spellStart"/>
      <w:r w:rsidR="00341CE0" w:rsidRPr="00341CE0">
        <w:rPr>
          <w:rFonts w:ascii="Times New Roman" w:hAnsi="Times New Roman" w:cs="Times New Roman"/>
        </w:rPr>
        <w:t>Pagani</w:t>
      </w:r>
      <w:proofErr w:type="spellEnd"/>
      <w:r w:rsidR="003F582A">
        <w:rPr>
          <w:rFonts w:ascii="Times New Roman" w:hAnsi="Times New Roman" w:cs="Times New Roman"/>
        </w:rPr>
        <w:t xml:space="preserve"> (C.E.O of </w:t>
      </w:r>
      <w:proofErr w:type="spellStart"/>
      <w:r w:rsidR="003F582A" w:rsidRPr="003F582A">
        <w:rPr>
          <w:rFonts w:ascii="Times New Roman" w:hAnsi="Times New Roman" w:cs="Times New Roman"/>
        </w:rPr>
        <w:t>Pagani</w:t>
      </w:r>
      <w:proofErr w:type="spellEnd"/>
      <w:r w:rsidR="003F582A" w:rsidRPr="003F582A">
        <w:rPr>
          <w:rFonts w:ascii="Times New Roman" w:hAnsi="Times New Roman" w:cs="Times New Roman"/>
        </w:rPr>
        <w:t xml:space="preserve"> Automobile</w:t>
      </w:r>
      <w:r w:rsidR="003F582A">
        <w:rPr>
          <w:rFonts w:ascii="Times New Roman" w:hAnsi="Times New Roman" w:cs="Times New Roman"/>
        </w:rPr>
        <w:t>)</w:t>
      </w:r>
      <w:r w:rsidR="00341CE0">
        <w:rPr>
          <w:rFonts w:ascii="Times New Roman" w:hAnsi="Times New Roman" w:cs="Times New Roman"/>
        </w:rPr>
        <w:t xml:space="preserve"> during an interview, </w:t>
      </w:r>
      <w:r w:rsidR="003F582A">
        <w:rPr>
          <w:rFonts w:ascii="Times New Roman" w:hAnsi="Times New Roman" w:cs="Times New Roman"/>
        </w:rPr>
        <w:t xml:space="preserve">“[…] </w:t>
      </w:r>
      <w:r w:rsidR="003F582A" w:rsidRPr="003F582A">
        <w:rPr>
          <w:rFonts w:ascii="Times New Roman" w:hAnsi="Times New Roman" w:cs="Times New Roman"/>
        </w:rPr>
        <w:t xml:space="preserve">I discovered the life of Leonardo Da Vinci. </w:t>
      </w:r>
      <w:r w:rsidR="003F582A">
        <w:rPr>
          <w:rFonts w:ascii="Times New Roman" w:hAnsi="Times New Roman" w:cs="Times New Roman"/>
        </w:rPr>
        <w:t xml:space="preserve">[…] </w:t>
      </w:r>
      <w:r w:rsidR="003F582A" w:rsidRPr="003F582A">
        <w:rPr>
          <w:rFonts w:ascii="Times New Roman" w:hAnsi="Times New Roman" w:cs="Times New Roman"/>
        </w:rPr>
        <w:t xml:space="preserve">a </w:t>
      </w:r>
      <w:r w:rsidR="003F582A">
        <w:rPr>
          <w:rFonts w:ascii="Times New Roman" w:hAnsi="Times New Roman" w:cs="Times New Roman"/>
        </w:rPr>
        <w:t>Da Vinci quote which said that ‘</w:t>
      </w:r>
      <w:r w:rsidR="003F582A" w:rsidRPr="003F582A">
        <w:rPr>
          <w:rFonts w:ascii="Times New Roman" w:hAnsi="Times New Roman" w:cs="Times New Roman"/>
        </w:rPr>
        <w:t>Art and</w:t>
      </w:r>
      <w:r w:rsidR="003F582A">
        <w:rPr>
          <w:rFonts w:ascii="Times New Roman" w:hAnsi="Times New Roman" w:cs="Times New Roman"/>
        </w:rPr>
        <w:t xml:space="preserve"> science can work hand in hand</w:t>
      </w:r>
      <w:del w:id="28" w:author="Motts" w:date="2017-05-02T21:16:00Z">
        <w:r w:rsidR="003F582A" w:rsidDel="006E638B">
          <w:rPr>
            <w:rFonts w:ascii="Times New Roman" w:hAnsi="Times New Roman" w:cs="Times New Roman"/>
          </w:rPr>
          <w:delText>.</w:delText>
        </w:r>
      </w:del>
      <w:r w:rsidR="003F582A">
        <w:rPr>
          <w:rFonts w:ascii="Times New Roman" w:hAnsi="Times New Roman" w:cs="Times New Roman"/>
        </w:rPr>
        <w:t>’</w:t>
      </w:r>
      <w:r w:rsidR="003F582A" w:rsidRPr="003F582A">
        <w:rPr>
          <w:rFonts w:ascii="Times New Roman" w:hAnsi="Times New Roman" w:cs="Times New Roman"/>
        </w:rPr>
        <w:t xml:space="preserve"> Reading this was like a door opened for me, a path t</w:t>
      </w:r>
      <w:r w:rsidR="003F582A">
        <w:rPr>
          <w:rFonts w:ascii="Times New Roman" w:hAnsi="Times New Roman" w:cs="Times New Roman"/>
        </w:rPr>
        <w:t>owards something I could pursue” (</w:t>
      </w:r>
      <w:proofErr w:type="spellStart"/>
      <w:r w:rsidR="00421EFC">
        <w:rPr>
          <w:rFonts w:ascii="Times New Roman" w:hAnsi="Times New Roman" w:cs="Times New Roman"/>
        </w:rPr>
        <w:t>Carbonare</w:t>
      </w:r>
      <w:proofErr w:type="spellEnd"/>
      <w:r w:rsidR="00421EFC">
        <w:rPr>
          <w:rFonts w:ascii="Times New Roman" w:hAnsi="Times New Roman" w:cs="Times New Roman"/>
        </w:rPr>
        <w:t>, 2013</w:t>
      </w:r>
      <w:r w:rsidR="00F11F03">
        <w:rPr>
          <w:rFonts w:ascii="Times New Roman" w:hAnsi="Times New Roman" w:cs="Times New Roman"/>
        </w:rPr>
        <w:t xml:space="preserve">, </w:t>
      </w:r>
      <w:r w:rsidR="00F11F03" w:rsidRPr="00F11F03">
        <w:rPr>
          <w:rFonts w:ascii="Times New Roman" w:hAnsi="Times New Roman" w:cs="Times New Roman"/>
        </w:rPr>
        <w:t>Defining the brand</w:t>
      </w:r>
      <w:r w:rsidR="003F582A">
        <w:rPr>
          <w:rFonts w:ascii="Times New Roman" w:hAnsi="Times New Roman" w:cs="Times New Roman"/>
        </w:rPr>
        <w:t>). With</w:t>
      </w:r>
      <w:ins w:id="29" w:author="Motts" w:date="2017-05-02T21:16:00Z">
        <w:r w:rsidR="006E638B">
          <w:rPr>
            <w:rFonts w:ascii="Times New Roman" w:hAnsi="Times New Roman" w:cs="Times New Roman"/>
          </w:rPr>
          <w:t xml:space="preserve"> having</w:t>
        </w:r>
      </w:ins>
      <w:r w:rsidR="003F582A">
        <w:rPr>
          <w:rFonts w:ascii="Times New Roman" w:hAnsi="Times New Roman" w:cs="Times New Roman"/>
        </w:rPr>
        <w:t xml:space="preserve"> </w:t>
      </w:r>
      <w:del w:id="30" w:author="Motts" w:date="2017-05-02T21:16:00Z">
        <w:r w:rsidR="003F582A" w:rsidDel="006E638B">
          <w:rPr>
            <w:rFonts w:ascii="Times New Roman" w:hAnsi="Times New Roman" w:cs="Times New Roman"/>
          </w:rPr>
          <w:delText>that</w:delText>
        </w:r>
      </w:del>
      <w:r w:rsidR="003F582A">
        <w:rPr>
          <w:rFonts w:ascii="Times New Roman" w:hAnsi="Times New Roman" w:cs="Times New Roman"/>
        </w:rPr>
        <w:t xml:space="preserve"> said</w:t>
      </w:r>
      <w:ins w:id="31" w:author="Motts" w:date="2017-05-02T21:16:00Z">
        <w:r w:rsidR="006E638B">
          <w:rPr>
            <w:rFonts w:ascii="Times New Roman" w:hAnsi="Times New Roman" w:cs="Times New Roman"/>
          </w:rPr>
          <w:t xml:space="preserve"> that</w:t>
        </w:r>
      </w:ins>
      <w:r w:rsidR="003F582A">
        <w:rPr>
          <w:rFonts w:ascii="Times New Roman" w:hAnsi="Times New Roman" w:cs="Times New Roman"/>
        </w:rPr>
        <w:t xml:space="preserve">, many car </w:t>
      </w:r>
      <w:r w:rsidR="003F582A" w:rsidRPr="00853759">
        <w:rPr>
          <w:rFonts w:ascii="Times New Roman" w:eastAsia="Times New Roman" w:hAnsi="Times New Roman" w:cs="Times New Roman"/>
        </w:rPr>
        <w:t>enthusiast</w:t>
      </w:r>
      <w:r w:rsidR="003F582A">
        <w:rPr>
          <w:rFonts w:ascii="Times New Roman" w:hAnsi="Times New Roman" w:cs="Times New Roman"/>
        </w:rPr>
        <w:t>s see automobiles as art and science combined into one form.</w:t>
      </w:r>
    </w:p>
    <w:p w14:paraId="79E54ADF" w14:textId="06854C39" w:rsidR="00674C56" w:rsidRPr="00F8372D" w:rsidRDefault="007F7AAB" w:rsidP="00674C56">
      <w:pPr>
        <w:rPr>
          <w:rFonts w:ascii="Times New Roman" w:hAnsi="Times New Roman" w:cs="Times New Roman"/>
        </w:rPr>
      </w:pPr>
      <w:r>
        <w:rPr>
          <w:rFonts w:ascii="Times New Roman" w:eastAsia="Times New Roman" w:hAnsi="Times New Roman" w:cs="Times New Roman"/>
        </w:rPr>
        <w:t>When an automobile</w:t>
      </w:r>
      <w:r w:rsidR="008A40DA">
        <w:rPr>
          <w:rFonts w:ascii="Times New Roman" w:eastAsia="Times New Roman" w:hAnsi="Times New Roman" w:cs="Times New Roman"/>
        </w:rPr>
        <w:t xml:space="preserve"> </w:t>
      </w:r>
      <w:r w:rsidR="008A40DA" w:rsidRPr="00853759">
        <w:rPr>
          <w:rFonts w:ascii="Times New Roman" w:eastAsia="Times New Roman" w:hAnsi="Times New Roman" w:cs="Times New Roman"/>
        </w:rPr>
        <w:t>enthusiast</w:t>
      </w:r>
      <w:r>
        <w:rPr>
          <w:rFonts w:ascii="Times New Roman" w:eastAsia="Times New Roman" w:hAnsi="Times New Roman" w:cs="Times New Roman"/>
        </w:rPr>
        <w:t xml:space="preserve"> </w:t>
      </w:r>
      <w:r w:rsidR="008A40DA">
        <w:rPr>
          <w:rFonts w:ascii="Times New Roman" w:eastAsia="Times New Roman" w:hAnsi="Times New Roman" w:cs="Times New Roman"/>
        </w:rPr>
        <w:t>races</w:t>
      </w:r>
      <w:r>
        <w:rPr>
          <w:rFonts w:ascii="Times New Roman" w:eastAsia="Times New Roman" w:hAnsi="Times New Roman" w:cs="Times New Roman"/>
        </w:rPr>
        <w:t xml:space="preserve"> a well</w:t>
      </w:r>
      <w:ins w:id="32" w:author="Motts" w:date="2017-05-02T21:16:00Z">
        <w:r w:rsidR="006E638B">
          <w:rPr>
            <w:rFonts w:ascii="Times New Roman" w:eastAsia="Times New Roman" w:hAnsi="Times New Roman" w:cs="Times New Roman"/>
          </w:rPr>
          <w:t>-</w:t>
        </w:r>
      </w:ins>
      <w:r>
        <w:rPr>
          <w:rFonts w:ascii="Times New Roman" w:eastAsia="Times New Roman" w:hAnsi="Times New Roman" w:cs="Times New Roman"/>
        </w:rPr>
        <w:t xml:space="preserve"> made car, t</w:t>
      </w:r>
      <w:r w:rsidR="00674C56" w:rsidRPr="002E4F3B">
        <w:rPr>
          <w:rFonts w:ascii="Times New Roman" w:eastAsia="Times New Roman" w:hAnsi="Times New Roman" w:cs="Times New Roman"/>
        </w:rPr>
        <w:t>he driver and the car become a team and help each other out through every turn and every straight. They work together to communicate with the road. As the chassis describes the road to the driver with every bump and flaw the road has</w:t>
      </w:r>
      <w:r w:rsidR="008A40DA">
        <w:rPr>
          <w:rFonts w:ascii="Times New Roman" w:eastAsia="Times New Roman" w:hAnsi="Times New Roman" w:cs="Times New Roman"/>
        </w:rPr>
        <w:t xml:space="preserve"> (</w:t>
      </w:r>
      <w:r w:rsidR="006B1D52">
        <w:rPr>
          <w:rFonts w:ascii="Times New Roman" w:eastAsia="Times New Roman" w:hAnsi="Times New Roman" w:cs="Times New Roman"/>
        </w:rPr>
        <w:t>“</w:t>
      </w:r>
      <w:r w:rsidR="006B1D52" w:rsidRPr="006B1D52">
        <w:t>BMW M3: All 4 Generations</w:t>
      </w:r>
      <w:r w:rsidR="006B1D52">
        <w:t>,” 2013</w:t>
      </w:r>
      <w:r w:rsidR="008A40DA">
        <w:rPr>
          <w:rFonts w:ascii="Times New Roman" w:eastAsia="Times New Roman" w:hAnsi="Times New Roman" w:cs="Times New Roman"/>
        </w:rPr>
        <w:t>)</w:t>
      </w:r>
      <w:r w:rsidR="00674C56" w:rsidRPr="002E4F3B">
        <w:rPr>
          <w:rFonts w:ascii="Times New Roman" w:eastAsia="Times New Roman" w:hAnsi="Times New Roman" w:cs="Times New Roman"/>
        </w:rPr>
        <w:t xml:space="preserve">. </w:t>
      </w:r>
    </w:p>
    <w:p w14:paraId="6C765814" w14:textId="477D6964" w:rsidR="00674C56" w:rsidRDefault="00674C56" w:rsidP="00674C56">
      <w:pPr>
        <w:rPr>
          <w:rFonts w:ascii="Times New Roman" w:eastAsia="Times New Roman" w:hAnsi="Times New Roman" w:cs="Times New Roman"/>
        </w:rPr>
      </w:pPr>
      <w:r w:rsidRPr="00ED3AE7">
        <w:rPr>
          <w:rFonts w:ascii="Times New Roman" w:eastAsia="Times New Roman" w:hAnsi="Times New Roman" w:cs="Times New Roman"/>
        </w:rPr>
        <w:t xml:space="preserve">A car </w:t>
      </w:r>
      <w:r>
        <w:rPr>
          <w:rFonts w:ascii="Times New Roman" w:eastAsia="Times New Roman" w:hAnsi="Times New Roman" w:cs="Times New Roman"/>
        </w:rPr>
        <w:t>is not</w:t>
      </w:r>
      <w:r w:rsidRPr="00ED3AE7">
        <w:rPr>
          <w:rFonts w:ascii="Times New Roman" w:eastAsia="Times New Roman" w:hAnsi="Times New Roman" w:cs="Times New Roman"/>
        </w:rPr>
        <w:t xml:space="preserve"> just a dead piece of metal, if done right </w:t>
      </w:r>
      <w:r>
        <w:rPr>
          <w:rFonts w:ascii="Times New Roman" w:eastAsia="Times New Roman" w:hAnsi="Times New Roman" w:cs="Times New Roman"/>
        </w:rPr>
        <w:t>it is</w:t>
      </w:r>
      <w:r w:rsidRPr="00ED3AE7">
        <w:rPr>
          <w:rFonts w:ascii="Times New Roman" w:eastAsia="Times New Roman" w:hAnsi="Times New Roman" w:cs="Times New Roman"/>
        </w:rPr>
        <w:t xml:space="preserve"> an extension of the driver. The car tells </w:t>
      </w:r>
      <w:r>
        <w:rPr>
          <w:rFonts w:ascii="Times New Roman" w:eastAsia="Times New Roman" w:hAnsi="Times New Roman" w:cs="Times New Roman"/>
        </w:rPr>
        <w:t>the driver</w:t>
      </w:r>
      <w:r w:rsidRPr="00ED3AE7">
        <w:rPr>
          <w:rFonts w:ascii="Times New Roman" w:eastAsia="Times New Roman" w:hAnsi="Times New Roman" w:cs="Times New Roman"/>
        </w:rPr>
        <w:t xml:space="preserve"> what it wants and what it needs. Whether it be from the sound the engine </w:t>
      </w:r>
      <w:r w:rsidRPr="00ED3AE7">
        <w:rPr>
          <w:rFonts w:ascii="Times New Roman" w:eastAsia="Times New Roman" w:hAnsi="Times New Roman" w:cs="Times New Roman"/>
        </w:rPr>
        <w:lastRenderedPageBreak/>
        <w:t xml:space="preserve">makes right before it hits redline, letting </w:t>
      </w:r>
      <w:r>
        <w:rPr>
          <w:rFonts w:ascii="Times New Roman" w:eastAsia="Times New Roman" w:hAnsi="Times New Roman" w:cs="Times New Roman"/>
        </w:rPr>
        <w:t>the driver</w:t>
      </w:r>
      <w:r w:rsidRPr="00ED3AE7">
        <w:rPr>
          <w:rFonts w:ascii="Times New Roman" w:eastAsia="Times New Roman" w:hAnsi="Times New Roman" w:cs="Times New Roman"/>
        </w:rPr>
        <w:t xml:space="preserve"> know to shift</w:t>
      </w:r>
      <w:r w:rsidR="008A40DA">
        <w:rPr>
          <w:rFonts w:ascii="Times New Roman" w:eastAsia="Times New Roman" w:hAnsi="Times New Roman" w:cs="Times New Roman"/>
        </w:rPr>
        <w:t xml:space="preserve"> (</w:t>
      </w:r>
      <w:r w:rsidR="006B1D52">
        <w:rPr>
          <w:rFonts w:ascii="Times New Roman" w:eastAsia="Times New Roman" w:hAnsi="Times New Roman" w:cs="Times New Roman"/>
        </w:rPr>
        <w:t>“</w:t>
      </w:r>
      <w:r w:rsidR="006B1D52" w:rsidRPr="006B1D52">
        <w:t>BMW M3: All 4 Generations</w:t>
      </w:r>
      <w:r w:rsidR="006B1D52">
        <w:t>,” 2013</w:t>
      </w:r>
      <w:r w:rsidR="008A40DA">
        <w:rPr>
          <w:rFonts w:ascii="Times New Roman" w:eastAsia="Times New Roman" w:hAnsi="Times New Roman" w:cs="Times New Roman"/>
        </w:rPr>
        <w:t>)</w:t>
      </w:r>
      <w:r w:rsidRPr="00ED3AE7">
        <w:rPr>
          <w:rFonts w:ascii="Times New Roman" w:eastAsia="Times New Roman" w:hAnsi="Times New Roman" w:cs="Times New Roman"/>
        </w:rPr>
        <w:t xml:space="preserve">. Whether it be the steering wheel </w:t>
      </w:r>
      <w:r w:rsidR="008A40DA">
        <w:rPr>
          <w:rFonts w:ascii="Times New Roman" w:eastAsia="Times New Roman" w:hAnsi="Times New Roman" w:cs="Times New Roman"/>
        </w:rPr>
        <w:t>becoming unresponsive</w:t>
      </w:r>
      <w:r w:rsidRPr="00ED3AE7">
        <w:rPr>
          <w:rFonts w:ascii="Times New Roman" w:eastAsia="Times New Roman" w:hAnsi="Times New Roman" w:cs="Times New Roman"/>
        </w:rPr>
        <w:t xml:space="preserve">, letting </w:t>
      </w:r>
      <w:r>
        <w:rPr>
          <w:rFonts w:ascii="Times New Roman" w:eastAsia="Times New Roman" w:hAnsi="Times New Roman" w:cs="Times New Roman"/>
        </w:rPr>
        <w:t>the driver</w:t>
      </w:r>
      <w:r w:rsidRPr="00ED3AE7">
        <w:rPr>
          <w:rFonts w:ascii="Times New Roman" w:eastAsia="Times New Roman" w:hAnsi="Times New Roman" w:cs="Times New Roman"/>
        </w:rPr>
        <w:t xml:space="preserve"> know </w:t>
      </w:r>
      <w:r w:rsidR="00EF62C0">
        <w:rPr>
          <w:rFonts w:ascii="Times New Roman" w:eastAsia="Times New Roman" w:hAnsi="Times New Roman" w:cs="Times New Roman"/>
        </w:rPr>
        <w:t>the car</w:t>
      </w:r>
      <w:r w:rsidR="008A40DA">
        <w:rPr>
          <w:rFonts w:ascii="Times New Roman" w:eastAsia="Times New Roman" w:hAnsi="Times New Roman" w:cs="Times New Roman"/>
        </w:rPr>
        <w:t xml:space="preserve"> have</w:t>
      </w:r>
      <w:r w:rsidRPr="00ED3AE7">
        <w:rPr>
          <w:rFonts w:ascii="Times New Roman" w:eastAsia="Times New Roman" w:hAnsi="Times New Roman" w:cs="Times New Roman"/>
        </w:rPr>
        <w:t xml:space="preserve"> </w:t>
      </w:r>
      <w:r w:rsidR="008A40DA">
        <w:rPr>
          <w:rFonts w:ascii="Times New Roman" w:eastAsia="Times New Roman" w:hAnsi="Times New Roman" w:cs="Times New Roman"/>
        </w:rPr>
        <w:t>reached</w:t>
      </w:r>
      <w:r w:rsidRPr="00ED3AE7">
        <w:rPr>
          <w:rFonts w:ascii="Times New Roman" w:eastAsia="Times New Roman" w:hAnsi="Times New Roman" w:cs="Times New Roman"/>
        </w:rPr>
        <w:t xml:space="preserve"> the point of understeer</w:t>
      </w:r>
      <w:r w:rsidR="008A40DA">
        <w:rPr>
          <w:rFonts w:ascii="Times New Roman" w:eastAsia="Times New Roman" w:hAnsi="Times New Roman" w:cs="Times New Roman"/>
        </w:rPr>
        <w:t xml:space="preserve"> </w:t>
      </w:r>
      <w:r w:rsidR="008A40DA" w:rsidRPr="006B1D52">
        <w:rPr>
          <w:rFonts w:ascii="Times New Roman" w:eastAsia="Times New Roman" w:hAnsi="Times New Roman" w:cs="Times New Roman"/>
        </w:rPr>
        <w:t>(</w:t>
      </w:r>
      <w:r w:rsidR="006B1D52" w:rsidRPr="006B1D52">
        <w:rPr>
          <w:rFonts w:ascii="Times New Roman" w:eastAsia="Times New Roman" w:hAnsi="Times New Roman" w:cs="Times New Roman"/>
        </w:rPr>
        <w:t>“</w:t>
      </w:r>
      <w:r w:rsidR="006B1D52" w:rsidRPr="006B1D52">
        <w:t>Understeer: Your Overprotective Mother</w:t>
      </w:r>
      <w:r w:rsidR="006B1D52">
        <w:t>,</w:t>
      </w:r>
      <w:r w:rsidR="006B1D52" w:rsidRPr="006B1D52">
        <w:t>”</w:t>
      </w:r>
      <w:r w:rsidR="006B1D52">
        <w:t xml:space="preserve"> 2016</w:t>
      </w:r>
      <w:r w:rsidR="008A40DA">
        <w:rPr>
          <w:rFonts w:ascii="Times New Roman" w:eastAsia="Times New Roman" w:hAnsi="Times New Roman" w:cs="Times New Roman"/>
        </w:rPr>
        <w:t>)</w:t>
      </w:r>
      <w:r w:rsidRPr="00ED3AE7">
        <w:rPr>
          <w:rFonts w:ascii="Times New Roman" w:eastAsia="Times New Roman" w:hAnsi="Times New Roman" w:cs="Times New Roman"/>
        </w:rPr>
        <w:t xml:space="preserve">. Or whether it be the </w:t>
      </w:r>
      <w:r>
        <w:rPr>
          <w:rFonts w:ascii="Times New Roman" w:eastAsia="Times New Roman" w:hAnsi="Times New Roman" w:cs="Times New Roman"/>
        </w:rPr>
        <w:t xml:space="preserve">sound of the wheels squealing, letting the driver know </w:t>
      </w:r>
      <w:r w:rsidR="00EF62C0">
        <w:rPr>
          <w:rFonts w:ascii="Times New Roman" w:eastAsia="Times New Roman" w:hAnsi="Times New Roman" w:cs="Times New Roman"/>
        </w:rPr>
        <w:t>the car</w:t>
      </w:r>
      <w:r>
        <w:rPr>
          <w:rFonts w:ascii="Times New Roman" w:eastAsia="Times New Roman" w:hAnsi="Times New Roman" w:cs="Times New Roman"/>
        </w:rPr>
        <w:t xml:space="preserve"> </w:t>
      </w:r>
      <w:r w:rsidR="00EF62C0">
        <w:rPr>
          <w:rFonts w:ascii="Times New Roman" w:eastAsia="Times New Roman" w:hAnsi="Times New Roman" w:cs="Times New Roman"/>
        </w:rPr>
        <w:t>is</w:t>
      </w:r>
      <w:r>
        <w:rPr>
          <w:rFonts w:ascii="Times New Roman" w:eastAsia="Times New Roman" w:hAnsi="Times New Roman" w:cs="Times New Roman"/>
        </w:rPr>
        <w:t xml:space="preserve"> on the threshold of grip</w:t>
      </w:r>
      <w:r w:rsidR="008A40DA">
        <w:rPr>
          <w:rFonts w:ascii="Times New Roman" w:eastAsia="Times New Roman" w:hAnsi="Times New Roman" w:cs="Times New Roman"/>
        </w:rPr>
        <w:t xml:space="preserve"> (</w:t>
      </w:r>
      <w:r w:rsidR="002F570C">
        <w:rPr>
          <w:rFonts w:ascii="Times New Roman" w:eastAsia="Times New Roman" w:hAnsi="Times New Roman" w:cs="Times New Roman"/>
        </w:rPr>
        <w:t>“</w:t>
      </w:r>
      <w:r w:rsidR="002F570C" w:rsidRPr="005416D0">
        <w:t>Oversteer: The Party Drug,”</w:t>
      </w:r>
      <w:r w:rsidR="002F570C">
        <w:t xml:space="preserve"> 2015</w:t>
      </w:r>
      <w:r w:rsidR="008A40DA">
        <w:rPr>
          <w:rFonts w:ascii="Times New Roman" w:eastAsia="Times New Roman" w:hAnsi="Times New Roman" w:cs="Times New Roman"/>
        </w:rPr>
        <w:t>)</w:t>
      </w:r>
      <w:r w:rsidRPr="00ED3AE7">
        <w:rPr>
          <w:rFonts w:ascii="Times New Roman" w:eastAsia="Times New Roman" w:hAnsi="Times New Roman" w:cs="Times New Roman"/>
        </w:rPr>
        <w:t>.</w:t>
      </w:r>
    </w:p>
    <w:p w14:paraId="131DD5E7" w14:textId="14586091" w:rsidR="00674C56" w:rsidRPr="00366E51" w:rsidRDefault="00674C56" w:rsidP="00674C56">
      <w:pPr>
        <w:rPr>
          <w:rFonts w:ascii="Times New Roman" w:eastAsia="Times New Roman" w:hAnsi="Times New Roman" w:cs="Times New Roman"/>
        </w:rPr>
      </w:pPr>
      <w:r w:rsidRPr="00366E51">
        <w:rPr>
          <w:rFonts w:ascii="Times New Roman" w:eastAsia="Times New Roman" w:hAnsi="Times New Roman" w:cs="Times New Roman"/>
        </w:rPr>
        <w:t>It is the combination of senses that speak to the driver. It is these good “vibrations” that make a person want to drive and puts a smile on the driver’s face</w:t>
      </w:r>
      <w:r w:rsidR="008A40DA">
        <w:rPr>
          <w:rFonts w:ascii="Times New Roman" w:eastAsia="Times New Roman" w:hAnsi="Times New Roman" w:cs="Times New Roman"/>
        </w:rPr>
        <w:t xml:space="preserve"> (</w:t>
      </w:r>
      <w:r w:rsidR="006B1D52">
        <w:rPr>
          <w:rFonts w:ascii="Times New Roman" w:eastAsia="Times New Roman" w:hAnsi="Times New Roman" w:cs="Times New Roman"/>
        </w:rPr>
        <w:t>“</w:t>
      </w:r>
      <w:r w:rsidR="006B1D52" w:rsidRPr="006B1D52">
        <w:t>BMW M3: All 4 Generations</w:t>
      </w:r>
      <w:r w:rsidR="006B1D52">
        <w:t>,” 2013</w:t>
      </w:r>
      <w:r w:rsidR="008A40DA">
        <w:rPr>
          <w:rFonts w:ascii="Times New Roman" w:eastAsia="Times New Roman" w:hAnsi="Times New Roman" w:cs="Times New Roman"/>
        </w:rPr>
        <w:t>)</w:t>
      </w:r>
      <w:r w:rsidRPr="00366E51">
        <w:rPr>
          <w:rFonts w:ascii="Times New Roman" w:eastAsia="Times New Roman" w:hAnsi="Times New Roman" w:cs="Times New Roman"/>
        </w:rPr>
        <w:t>.  It</w:t>
      </w:r>
      <w:ins w:id="33" w:author="Motts" w:date="2017-05-02T21:20:00Z">
        <w:r w:rsidR="006E638B">
          <w:rPr>
            <w:rFonts w:ascii="Times New Roman" w:eastAsia="Times New Roman" w:hAnsi="Times New Roman" w:cs="Times New Roman"/>
          </w:rPr>
          <w:t xml:space="preserve"> is for </w:t>
        </w:r>
      </w:ins>
      <w:del w:id="34" w:author="Motts" w:date="2017-05-02T21:20:00Z">
        <w:r w:rsidRPr="00366E51" w:rsidDel="006E638B">
          <w:rPr>
            <w:rFonts w:ascii="Times New Roman" w:eastAsia="Times New Roman" w:hAnsi="Times New Roman" w:cs="Times New Roman"/>
          </w:rPr>
          <w:delText>s</w:delText>
        </w:r>
      </w:del>
      <w:r w:rsidRPr="00366E51">
        <w:rPr>
          <w:rFonts w:ascii="Times New Roman" w:eastAsia="Times New Roman" w:hAnsi="Times New Roman" w:cs="Times New Roman"/>
        </w:rPr>
        <w:t xml:space="preserve"> these reasons – these emotional connections with a car that makes the driver </w:t>
      </w:r>
      <w:r w:rsidR="004F6DAA">
        <w:rPr>
          <w:rFonts w:ascii="Times New Roman" w:eastAsia="Times New Roman" w:hAnsi="Times New Roman" w:cs="Times New Roman"/>
        </w:rPr>
        <w:t>have a passion for cars.</w:t>
      </w:r>
    </w:p>
    <w:p w14:paraId="0517F1DE" w14:textId="2D48DF1D" w:rsidR="00A45639" w:rsidRPr="001E42A4" w:rsidRDefault="007A4251" w:rsidP="00E81076">
      <w:pPr>
        <w:ind w:firstLine="0"/>
        <w:jc w:val="center"/>
        <w:rPr>
          <w:rFonts w:ascii="Times New Roman" w:hAnsi="Times New Roman" w:cs="Times New Roman"/>
          <w:b/>
        </w:rPr>
      </w:pPr>
      <w:proofErr w:type="spellStart"/>
      <w:r w:rsidRPr="001E42A4">
        <w:rPr>
          <w:rFonts w:ascii="Times New Roman" w:hAnsi="Times New Roman" w:cs="Times New Roman"/>
          <w:b/>
        </w:rPr>
        <w:t>Hypercar</w:t>
      </w:r>
      <w:proofErr w:type="spellEnd"/>
      <w:r w:rsidRPr="001E42A4">
        <w:rPr>
          <w:rFonts w:ascii="Times New Roman" w:hAnsi="Times New Roman" w:cs="Times New Roman"/>
          <w:b/>
        </w:rPr>
        <w:t xml:space="preserve"> Advertisements</w:t>
      </w:r>
    </w:p>
    <w:p w14:paraId="1D883C4F" w14:textId="1D7D56D8" w:rsidR="00290033" w:rsidRPr="00647B98" w:rsidRDefault="001C7E33" w:rsidP="00647B98">
      <w:pPr>
        <w:ind w:firstLine="0"/>
        <w:rPr>
          <w:rFonts w:ascii="Times New Roman" w:hAnsi="Times New Roman" w:cs="Times New Roman"/>
        </w:rPr>
      </w:pPr>
      <w:r w:rsidRPr="001E42A4">
        <w:rPr>
          <w:rFonts w:ascii="Times New Roman" w:hAnsi="Times New Roman" w:cs="Times New Roman"/>
        </w:rPr>
        <w:tab/>
        <w:t xml:space="preserve">The </w:t>
      </w:r>
      <w:r w:rsidR="00AF2A05" w:rsidRPr="001E42A4">
        <w:rPr>
          <w:rFonts w:ascii="Times New Roman" w:hAnsi="Times New Roman" w:cs="Times New Roman"/>
        </w:rPr>
        <w:t>Geneva Motor Show</w:t>
      </w:r>
      <w:r w:rsidRPr="001E42A4">
        <w:rPr>
          <w:rFonts w:ascii="Times New Roman" w:hAnsi="Times New Roman" w:cs="Times New Roman"/>
        </w:rPr>
        <w:t xml:space="preserve">, this international auto show is where </w:t>
      </w:r>
      <w:r w:rsidR="00480186" w:rsidRPr="001E42A4">
        <w:rPr>
          <w:rFonts w:ascii="Times New Roman" w:hAnsi="Times New Roman" w:cs="Times New Roman"/>
        </w:rPr>
        <w:t>most, if not all, of</w:t>
      </w:r>
      <w:r w:rsidRPr="001E42A4">
        <w:rPr>
          <w:rFonts w:ascii="Times New Roman" w:hAnsi="Times New Roman" w:cs="Times New Roman"/>
        </w:rPr>
        <w:t xml:space="preserve"> the Super car and Hyper car manufacture</w:t>
      </w:r>
      <w:r w:rsidR="00480186" w:rsidRPr="001E42A4">
        <w:rPr>
          <w:rFonts w:ascii="Times New Roman" w:hAnsi="Times New Roman" w:cs="Times New Roman"/>
        </w:rPr>
        <w:t>r</w:t>
      </w:r>
      <w:r w:rsidRPr="001E42A4">
        <w:rPr>
          <w:rFonts w:ascii="Times New Roman" w:hAnsi="Times New Roman" w:cs="Times New Roman"/>
        </w:rPr>
        <w:t xml:space="preserve">s go </w:t>
      </w:r>
      <w:r w:rsidR="00480186" w:rsidRPr="001E42A4">
        <w:rPr>
          <w:rFonts w:ascii="Times New Roman" w:hAnsi="Times New Roman" w:cs="Times New Roman"/>
        </w:rPr>
        <w:t>to unveil their latest and greatest automobile</w:t>
      </w:r>
      <w:r w:rsidR="00EB0EB8" w:rsidRPr="001E42A4">
        <w:rPr>
          <w:rFonts w:ascii="Times New Roman" w:hAnsi="Times New Roman" w:cs="Times New Roman"/>
        </w:rPr>
        <w:t xml:space="preserve"> (</w:t>
      </w:r>
      <w:r w:rsidR="00482BFD" w:rsidRPr="001E42A4">
        <w:t>Valdes-</w:t>
      </w:r>
      <w:proofErr w:type="spellStart"/>
      <w:r w:rsidR="00482BFD" w:rsidRPr="001E42A4">
        <w:t>Dapena</w:t>
      </w:r>
      <w:proofErr w:type="spellEnd"/>
      <w:r w:rsidR="00482BFD" w:rsidRPr="001E42A4">
        <w:t>, 2017</w:t>
      </w:r>
      <w:r w:rsidR="00EB0EB8" w:rsidRPr="001E42A4">
        <w:rPr>
          <w:rFonts w:ascii="Times New Roman" w:hAnsi="Times New Roman" w:cs="Times New Roman"/>
        </w:rPr>
        <w:t>)</w:t>
      </w:r>
      <w:r w:rsidR="00480186" w:rsidRPr="001E42A4">
        <w:rPr>
          <w:rFonts w:ascii="Times New Roman" w:hAnsi="Times New Roman" w:cs="Times New Roman"/>
        </w:rPr>
        <w:t>.</w:t>
      </w:r>
      <w:r w:rsidR="00A33532" w:rsidRPr="001E42A4">
        <w:rPr>
          <w:rFonts w:ascii="Times New Roman" w:hAnsi="Times New Roman" w:cs="Times New Roman"/>
        </w:rPr>
        <w:t xml:space="preserve"> For example, </w:t>
      </w:r>
      <w:r w:rsidR="004D07E7" w:rsidRPr="001E42A4">
        <w:rPr>
          <w:rFonts w:ascii="Times New Roman" w:hAnsi="Times New Roman" w:cs="Times New Roman"/>
        </w:rPr>
        <w:t xml:space="preserve">back in 2014, </w:t>
      </w:r>
      <w:proofErr w:type="spellStart"/>
      <w:r w:rsidR="004D07E7" w:rsidRPr="001E42A4">
        <w:rPr>
          <w:rFonts w:ascii="Times New Roman" w:hAnsi="Times New Roman" w:cs="Times New Roman"/>
        </w:rPr>
        <w:t>Koenigsegg</w:t>
      </w:r>
      <w:proofErr w:type="spellEnd"/>
      <w:r w:rsidR="004D07E7" w:rsidRPr="001E42A4">
        <w:rPr>
          <w:rFonts w:ascii="Times New Roman" w:hAnsi="Times New Roman" w:cs="Times New Roman"/>
        </w:rPr>
        <w:t xml:space="preserve">, McLaren, </w:t>
      </w:r>
      <w:r w:rsidR="002F2B09" w:rsidRPr="001E42A4">
        <w:rPr>
          <w:rFonts w:ascii="Times New Roman" w:hAnsi="Times New Roman" w:cs="Times New Roman"/>
        </w:rPr>
        <w:t xml:space="preserve">Lamborghini, </w:t>
      </w:r>
      <w:r w:rsidR="004D07E7" w:rsidRPr="001E42A4">
        <w:rPr>
          <w:rFonts w:ascii="Times New Roman" w:hAnsi="Times New Roman" w:cs="Times New Roman"/>
        </w:rPr>
        <w:t xml:space="preserve">and another </w:t>
      </w:r>
      <w:proofErr w:type="spellStart"/>
      <w:r w:rsidR="004D07E7" w:rsidRPr="001E42A4">
        <w:rPr>
          <w:rFonts w:ascii="Times New Roman" w:hAnsi="Times New Roman" w:cs="Times New Roman"/>
        </w:rPr>
        <w:t>Hypercar</w:t>
      </w:r>
      <w:proofErr w:type="spellEnd"/>
      <w:r w:rsidR="004D07E7" w:rsidRPr="001E42A4">
        <w:rPr>
          <w:rFonts w:ascii="Times New Roman" w:hAnsi="Times New Roman" w:cs="Times New Roman"/>
        </w:rPr>
        <w:t xml:space="preserve"> manufacturer named </w:t>
      </w:r>
      <w:proofErr w:type="spellStart"/>
      <w:r w:rsidR="004D07E7" w:rsidRPr="001E42A4">
        <w:rPr>
          <w:rFonts w:ascii="Times New Roman" w:hAnsi="Times New Roman" w:cs="Times New Roman"/>
        </w:rPr>
        <w:t>Pagani</w:t>
      </w:r>
      <w:proofErr w:type="spellEnd"/>
      <w:r w:rsidR="004D07E7" w:rsidRPr="001E42A4">
        <w:rPr>
          <w:rFonts w:ascii="Times New Roman" w:hAnsi="Times New Roman" w:cs="Times New Roman"/>
        </w:rPr>
        <w:t>.</w:t>
      </w:r>
      <w:r w:rsidR="00B14E6D" w:rsidRPr="001E42A4">
        <w:rPr>
          <w:rFonts w:ascii="Times New Roman" w:hAnsi="Times New Roman" w:cs="Times New Roman"/>
        </w:rPr>
        <w:t xml:space="preserve"> This </w:t>
      </w:r>
      <w:r w:rsidR="003736BF" w:rsidRPr="001E42A4">
        <w:rPr>
          <w:rFonts w:ascii="Times New Roman" w:hAnsi="Times New Roman" w:cs="Times New Roman"/>
        </w:rPr>
        <w:t xml:space="preserve">was the year that the </w:t>
      </w:r>
      <w:proofErr w:type="spellStart"/>
      <w:r w:rsidR="003736BF" w:rsidRPr="001E42A4">
        <w:rPr>
          <w:rFonts w:ascii="Times New Roman" w:hAnsi="Times New Roman" w:cs="Times New Roman"/>
        </w:rPr>
        <w:t>Koenigsegg</w:t>
      </w:r>
      <w:proofErr w:type="spellEnd"/>
      <w:r w:rsidR="003736BF" w:rsidRPr="001E42A4">
        <w:rPr>
          <w:rFonts w:ascii="Times New Roman" w:hAnsi="Times New Roman" w:cs="Times New Roman"/>
        </w:rPr>
        <w:t xml:space="preserve"> team unveiled the One</w:t>
      </w:r>
      <w:proofErr w:type="gramStart"/>
      <w:r w:rsidR="003736BF" w:rsidRPr="001E42A4">
        <w:rPr>
          <w:rFonts w:ascii="Times New Roman" w:hAnsi="Times New Roman" w:cs="Times New Roman"/>
        </w:rPr>
        <w:t>:1</w:t>
      </w:r>
      <w:proofErr w:type="gramEnd"/>
      <w:r w:rsidR="003736BF" w:rsidRPr="001E42A4">
        <w:rPr>
          <w:rFonts w:ascii="Times New Roman" w:hAnsi="Times New Roman" w:cs="Times New Roman"/>
        </w:rPr>
        <w:t xml:space="preserve">; the showing was so successful that </w:t>
      </w:r>
      <w:proofErr w:type="spellStart"/>
      <w:r w:rsidR="003736BF" w:rsidRPr="001E42A4">
        <w:rPr>
          <w:rFonts w:ascii="Times New Roman" w:hAnsi="Times New Roman" w:cs="Times New Roman"/>
        </w:rPr>
        <w:t>Koenigsegg</w:t>
      </w:r>
      <w:proofErr w:type="spellEnd"/>
      <w:r w:rsidR="003736BF" w:rsidRPr="001E42A4">
        <w:rPr>
          <w:rFonts w:ascii="Times New Roman" w:hAnsi="Times New Roman" w:cs="Times New Roman"/>
        </w:rPr>
        <w:t xml:space="preserve"> sold all seven car slots site on seen.</w:t>
      </w:r>
      <w:r w:rsidR="00A7486C" w:rsidRPr="001E42A4">
        <w:rPr>
          <w:rFonts w:ascii="Times New Roman" w:hAnsi="Times New Roman" w:cs="Times New Roman"/>
        </w:rPr>
        <w:t xml:space="preserve"> They would then spend the next couple years producing and shipping the completed One</w:t>
      </w:r>
      <w:proofErr w:type="gramStart"/>
      <w:r w:rsidR="00A7486C" w:rsidRPr="001E42A4">
        <w:rPr>
          <w:rFonts w:ascii="Times New Roman" w:hAnsi="Times New Roman" w:cs="Times New Roman"/>
        </w:rPr>
        <w:t>:1</w:t>
      </w:r>
      <w:proofErr w:type="gramEnd"/>
      <w:r w:rsidR="00A7486C" w:rsidRPr="001E42A4">
        <w:rPr>
          <w:rFonts w:ascii="Times New Roman" w:hAnsi="Times New Roman" w:cs="Times New Roman"/>
        </w:rPr>
        <w:t xml:space="preserve"> </w:t>
      </w:r>
      <w:proofErr w:type="spellStart"/>
      <w:r w:rsidR="00A7486C" w:rsidRPr="001E42A4">
        <w:rPr>
          <w:rFonts w:ascii="Times New Roman" w:hAnsi="Times New Roman" w:cs="Times New Roman"/>
        </w:rPr>
        <w:t>Hypercars</w:t>
      </w:r>
      <w:proofErr w:type="spellEnd"/>
      <w:r w:rsidR="00EB0EB8" w:rsidRPr="001E42A4">
        <w:rPr>
          <w:rFonts w:ascii="Times New Roman" w:hAnsi="Times New Roman" w:cs="Times New Roman"/>
        </w:rPr>
        <w:t xml:space="preserve"> (</w:t>
      </w:r>
      <w:r w:rsidR="0071322F" w:rsidRPr="001E42A4">
        <w:t>Valdes-</w:t>
      </w:r>
      <w:proofErr w:type="spellStart"/>
      <w:r w:rsidR="0071322F" w:rsidRPr="001E42A4">
        <w:t>Dapena</w:t>
      </w:r>
      <w:proofErr w:type="spellEnd"/>
      <w:r w:rsidR="0071322F" w:rsidRPr="001E42A4">
        <w:t>, 2014</w:t>
      </w:r>
      <w:r w:rsidR="00EB0EB8" w:rsidRPr="001E42A4">
        <w:rPr>
          <w:rFonts w:ascii="Times New Roman" w:hAnsi="Times New Roman" w:cs="Times New Roman"/>
        </w:rPr>
        <w:t>)</w:t>
      </w:r>
      <w:r w:rsidR="00A7486C" w:rsidRPr="001E42A4">
        <w:rPr>
          <w:rFonts w:ascii="Times New Roman" w:hAnsi="Times New Roman" w:cs="Times New Roman"/>
        </w:rPr>
        <w:t>.</w:t>
      </w:r>
      <w:r w:rsidR="003D3B27" w:rsidRPr="001E42A4">
        <w:rPr>
          <w:rFonts w:ascii="Times New Roman" w:hAnsi="Times New Roman" w:cs="Times New Roman"/>
        </w:rPr>
        <w:t xml:space="preserve"> McLaren unveiled their 650s super car </w:t>
      </w:r>
      <w:r w:rsidR="00EB0EB8" w:rsidRPr="001E42A4">
        <w:rPr>
          <w:rFonts w:ascii="Times New Roman" w:hAnsi="Times New Roman" w:cs="Times New Roman"/>
        </w:rPr>
        <w:t>which has a starting price of $353,600 (</w:t>
      </w:r>
      <w:r w:rsidR="00BC4D04" w:rsidRPr="001E42A4">
        <w:rPr>
          <w:rFonts w:ascii="Times New Roman" w:hAnsi="Times New Roman" w:cs="Times New Roman"/>
        </w:rPr>
        <w:t>Duff, 2015b</w:t>
      </w:r>
      <w:r w:rsidR="0071322F" w:rsidRPr="001E42A4">
        <w:rPr>
          <w:rFonts w:ascii="Times New Roman" w:hAnsi="Times New Roman" w:cs="Times New Roman"/>
        </w:rPr>
        <w:t>;</w:t>
      </w:r>
      <w:r w:rsidR="0071322F" w:rsidRPr="001E42A4">
        <w:t xml:space="preserve"> Valdes-</w:t>
      </w:r>
      <w:proofErr w:type="spellStart"/>
      <w:r w:rsidR="0071322F" w:rsidRPr="001E42A4">
        <w:t>Dapena</w:t>
      </w:r>
      <w:proofErr w:type="spellEnd"/>
      <w:r w:rsidR="0071322F" w:rsidRPr="001E42A4">
        <w:t>, 2014</w:t>
      </w:r>
      <w:r w:rsidR="00EB0EB8" w:rsidRPr="001E42A4">
        <w:rPr>
          <w:rFonts w:ascii="Times New Roman" w:hAnsi="Times New Roman" w:cs="Times New Roman"/>
        </w:rPr>
        <w:t xml:space="preserve">). Unlike most of the </w:t>
      </w:r>
      <w:proofErr w:type="spellStart"/>
      <w:r w:rsidR="00EB0EB8" w:rsidRPr="001E42A4">
        <w:rPr>
          <w:rFonts w:ascii="Times New Roman" w:hAnsi="Times New Roman" w:cs="Times New Roman"/>
        </w:rPr>
        <w:t>Hypercars</w:t>
      </w:r>
      <w:proofErr w:type="spellEnd"/>
      <w:r w:rsidR="00EB0EB8" w:rsidRPr="001E42A4">
        <w:rPr>
          <w:rFonts w:ascii="Times New Roman" w:hAnsi="Times New Roman" w:cs="Times New Roman"/>
        </w:rPr>
        <w:t xml:space="preserve"> released at the Geneva Motor Show, this supercar is much cheaper and is still in production.</w:t>
      </w:r>
      <w:r w:rsidR="0004549D" w:rsidRPr="001E42A4">
        <w:rPr>
          <w:rFonts w:ascii="Times New Roman" w:hAnsi="Times New Roman" w:cs="Times New Roman"/>
        </w:rPr>
        <w:t xml:space="preserve"> Lamborghini </w:t>
      </w:r>
      <w:r w:rsidR="002F2D1D" w:rsidRPr="001E42A4">
        <w:rPr>
          <w:rFonts w:ascii="Times New Roman" w:hAnsi="Times New Roman" w:cs="Times New Roman"/>
        </w:rPr>
        <w:t>unveiled its new “entry level” supercar; it has a starting price of $267,545 and is the best-selling Lamborghini ever created (</w:t>
      </w:r>
      <w:r w:rsidR="0071322F" w:rsidRPr="001E42A4">
        <w:t>Valdes-</w:t>
      </w:r>
      <w:proofErr w:type="spellStart"/>
      <w:r w:rsidR="0071322F" w:rsidRPr="001E42A4">
        <w:t>Dapena</w:t>
      </w:r>
      <w:proofErr w:type="spellEnd"/>
      <w:r w:rsidR="0071322F" w:rsidRPr="001E42A4">
        <w:t>, 2014</w:t>
      </w:r>
      <w:r w:rsidR="0071322F" w:rsidRPr="001E42A4">
        <w:rPr>
          <w:rFonts w:ascii="Times New Roman" w:hAnsi="Times New Roman" w:cs="Times New Roman"/>
        </w:rPr>
        <w:t>;</w:t>
      </w:r>
      <w:r w:rsidR="00647793" w:rsidRPr="001E42A4">
        <w:rPr>
          <w:rFonts w:ascii="Times New Roman" w:hAnsi="Times New Roman" w:cs="Times New Roman"/>
        </w:rPr>
        <w:t xml:space="preserve"> </w:t>
      </w:r>
      <w:r w:rsidR="00647793" w:rsidRPr="001E42A4">
        <w:t>Colwell, 2016</w:t>
      </w:r>
      <w:r w:rsidR="002F2D1D" w:rsidRPr="001E42A4">
        <w:rPr>
          <w:rFonts w:ascii="Times New Roman" w:hAnsi="Times New Roman" w:cs="Times New Roman"/>
        </w:rPr>
        <w:t>).</w:t>
      </w:r>
      <w:r w:rsidR="002A638A" w:rsidRPr="001E42A4">
        <w:rPr>
          <w:rFonts w:ascii="Times New Roman" w:hAnsi="Times New Roman" w:cs="Times New Roman"/>
        </w:rPr>
        <w:t xml:space="preserve"> </w:t>
      </w:r>
      <w:proofErr w:type="spellStart"/>
      <w:r w:rsidR="002A638A" w:rsidRPr="001E42A4">
        <w:rPr>
          <w:rFonts w:ascii="Times New Roman" w:hAnsi="Times New Roman" w:cs="Times New Roman"/>
        </w:rPr>
        <w:t>Pagani</w:t>
      </w:r>
      <w:proofErr w:type="spellEnd"/>
      <w:r w:rsidR="002A638A" w:rsidRPr="001E42A4">
        <w:rPr>
          <w:rFonts w:ascii="Times New Roman" w:hAnsi="Times New Roman" w:cs="Times New Roman"/>
        </w:rPr>
        <w:t xml:space="preserve">, </w:t>
      </w:r>
      <w:r w:rsidR="009C3E26" w:rsidRPr="001E42A4">
        <w:rPr>
          <w:rFonts w:ascii="Times New Roman" w:hAnsi="Times New Roman" w:cs="Times New Roman"/>
        </w:rPr>
        <w:t xml:space="preserve">a </w:t>
      </w:r>
      <w:proofErr w:type="spellStart"/>
      <w:r w:rsidR="00A86EC1" w:rsidRPr="001E42A4">
        <w:rPr>
          <w:rFonts w:ascii="Times New Roman" w:hAnsi="Times New Roman" w:cs="Times New Roman"/>
        </w:rPr>
        <w:t>Hypercar</w:t>
      </w:r>
      <w:proofErr w:type="spellEnd"/>
      <w:r w:rsidR="009C3E26" w:rsidRPr="001E42A4">
        <w:rPr>
          <w:rFonts w:ascii="Times New Roman" w:hAnsi="Times New Roman" w:cs="Times New Roman"/>
        </w:rPr>
        <w:t xml:space="preserve"> </w:t>
      </w:r>
      <w:r w:rsidR="00A86EC1" w:rsidRPr="001E42A4">
        <w:rPr>
          <w:rFonts w:ascii="Times New Roman" w:hAnsi="Times New Roman" w:cs="Times New Roman"/>
        </w:rPr>
        <w:t>manufacturer</w:t>
      </w:r>
      <w:r w:rsidR="009C3E26" w:rsidRPr="001E42A4">
        <w:rPr>
          <w:rFonts w:ascii="Times New Roman" w:hAnsi="Times New Roman" w:cs="Times New Roman"/>
        </w:rPr>
        <w:t xml:space="preserve"> known for its </w:t>
      </w:r>
      <w:r w:rsidR="000D4826" w:rsidRPr="001E42A4">
        <w:rPr>
          <w:rFonts w:ascii="Times New Roman" w:hAnsi="Times New Roman" w:cs="Times New Roman"/>
        </w:rPr>
        <w:t xml:space="preserve">combination of </w:t>
      </w:r>
      <w:r w:rsidR="0029248B" w:rsidRPr="001E42A4">
        <w:rPr>
          <w:rFonts w:ascii="Times New Roman" w:hAnsi="Times New Roman" w:cs="Times New Roman"/>
        </w:rPr>
        <w:t>performance</w:t>
      </w:r>
      <w:r w:rsidR="009C3E26" w:rsidRPr="001E42A4">
        <w:rPr>
          <w:rFonts w:ascii="Times New Roman" w:hAnsi="Times New Roman" w:cs="Times New Roman"/>
        </w:rPr>
        <w:t xml:space="preserve"> and artistic </w:t>
      </w:r>
      <w:r w:rsidR="0029248B" w:rsidRPr="001E42A4">
        <w:rPr>
          <w:rFonts w:ascii="Times New Roman" w:hAnsi="Times New Roman" w:cs="Times New Roman"/>
        </w:rPr>
        <w:t>styling</w:t>
      </w:r>
      <w:r w:rsidR="009C3E26" w:rsidRPr="001E42A4">
        <w:rPr>
          <w:rFonts w:ascii="Times New Roman" w:hAnsi="Times New Roman" w:cs="Times New Roman"/>
        </w:rPr>
        <w:t xml:space="preserve">, </w:t>
      </w:r>
      <w:r w:rsidR="002A638A" w:rsidRPr="001E42A4">
        <w:rPr>
          <w:rFonts w:ascii="Times New Roman" w:hAnsi="Times New Roman" w:cs="Times New Roman"/>
        </w:rPr>
        <w:t>released an automobile k</w:t>
      </w:r>
      <w:r w:rsidR="009C3E26" w:rsidRPr="001E42A4">
        <w:rPr>
          <w:rFonts w:ascii="Times New Roman" w:hAnsi="Times New Roman" w:cs="Times New Roman"/>
        </w:rPr>
        <w:t xml:space="preserve">nown as the </w:t>
      </w:r>
      <w:proofErr w:type="spellStart"/>
      <w:r w:rsidR="009C3E26" w:rsidRPr="001E42A4">
        <w:rPr>
          <w:rFonts w:ascii="Times New Roman" w:hAnsi="Times New Roman" w:cs="Times New Roman"/>
        </w:rPr>
        <w:t>Zonda</w:t>
      </w:r>
      <w:proofErr w:type="spellEnd"/>
      <w:r w:rsidR="009C3E26" w:rsidRPr="001E42A4">
        <w:rPr>
          <w:rFonts w:ascii="Times New Roman" w:hAnsi="Times New Roman" w:cs="Times New Roman"/>
        </w:rPr>
        <w:t xml:space="preserve"> </w:t>
      </w:r>
      <w:proofErr w:type="spellStart"/>
      <w:r w:rsidR="009C3E26" w:rsidRPr="001E42A4">
        <w:rPr>
          <w:rFonts w:ascii="Times New Roman" w:hAnsi="Times New Roman" w:cs="Times New Roman"/>
        </w:rPr>
        <w:t>Revolucion</w:t>
      </w:r>
      <w:proofErr w:type="spellEnd"/>
      <w:r w:rsidR="009C3E26" w:rsidRPr="001E42A4">
        <w:rPr>
          <w:rFonts w:ascii="Times New Roman" w:hAnsi="Times New Roman" w:cs="Times New Roman"/>
        </w:rPr>
        <w:t xml:space="preserve">. </w:t>
      </w:r>
      <w:r w:rsidR="00135F59" w:rsidRPr="001E42A4">
        <w:rPr>
          <w:rFonts w:ascii="Times New Roman" w:hAnsi="Times New Roman" w:cs="Times New Roman"/>
        </w:rPr>
        <w:t>Only</w:t>
      </w:r>
      <w:r w:rsidR="00CF6D9D" w:rsidRPr="001E42A4">
        <w:rPr>
          <w:rFonts w:ascii="Times New Roman" w:hAnsi="Times New Roman" w:cs="Times New Roman"/>
        </w:rPr>
        <w:t xml:space="preserve"> five of these </w:t>
      </w:r>
      <w:proofErr w:type="spellStart"/>
      <w:r w:rsidR="00CF6D9D" w:rsidRPr="001E42A4">
        <w:rPr>
          <w:rFonts w:ascii="Times New Roman" w:hAnsi="Times New Roman" w:cs="Times New Roman"/>
        </w:rPr>
        <w:t>Hypercars</w:t>
      </w:r>
      <w:proofErr w:type="spellEnd"/>
      <w:r w:rsidR="00CF6D9D" w:rsidRPr="001E42A4">
        <w:rPr>
          <w:rFonts w:ascii="Times New Roman" w:hAnsi="Times New Roman" w:cs="Times New Roman"/>
        </w:rPr>
        <w:t xml:space="preserve"> were</w:t>
      </w:r>
      <w:r w:rsidR="00135F59" w:rsidRPr="001E42A4">
        <w:rPr>
          <w:rFonts w:ascii="Times New Roman" w:hAnsi="Times New Roman" w:cs="Times New Roman"/>
        </w:rPr>
        <w:t xml:space="preserve"> produced and </w:t>
      </w:r>
      <w:r w:rsidR="00135F59" w:rsidRPr="001E42A4">
        <w:rPr>
          <w:rFonts w:ascii="Times New Roman" w:hAnsi="Times New Roman" w:cs="Times New Roman"/>
        </w:rPr>
        <w:lastRenderedPageBreak/>
        <w:t>they cost</w:t>
      </w:r>
      <w:r w:rsidR="00D47A68" w:rsidRPr="001E42A4">
        <w:rPr>
          <w:rFonts w:ascii="Times New Roman" w:hAnsi="Times New Roman" w:cs="Times New Roman"/>
        </w:rPr>
        <w:t>ed</w:t>
      </w:r>
      <w:r w:rsidR="00135F59" w:rsidRPr="001E42A4">
        <w:rPr>
          <w:rFonts w:ascii="Times New Roman" w:hAnsi="Times New Roman" w:cs="Times New Roman"/>
        </w:rPr>
        <w:t xml:space="preserve"> just under $3 million dollars (</w:t>
      </w:r>
      <w:r w:rsidR="0071322F" w:rsidRPr="001E42A4">
        <w:t>Valdes-</w:t>
      </w:r>
      <w:proofErr w:type="spellStart"/>
      <w:r w:rsidR="0071322F" w:rsidRPr="001E42A4">
        <w:t>Dapena</w:t>
      </w:r>
      <w:proofErr w:type="spellEnd"/>
      <w:r w:rsidR="0071322F" w:rsidRPr="001E42A4">
        <w:t xml:space="preserve">, 2014; </w:t>
      </w:r>
      <w:r w:rsidR="00045B0B" w:rsidRPr="001E42A4">
        <w:t>Woodard, 2015</w:t>
      </w:r>
      <w:r w:rsidR="00135F59" w:rsidRPr="001E42A4">
        <w:rPr>
          <w:rFonts w:ascii="Times New Roman" w:hAnsi="Times New Roman" w:cs="Times New Roman"/>
        </w:rPr>
        <w:t>).</w:t>
      </w:r>
      <w:r w:rsidR="001F6AAC" w:rsidRPr="001E42A4">
        <w:rPr>
          <w:rFonts w:ascii="Times New Roman" w:hAnsi="Times New Roman" w:cs="Times New Roman"/>
        </w:rPr>
        <w:t xml:space="preserve"> </w:t>
      </w:r>
      <w:proofErr w:type="gramStart"/>
      <w:r w:rsidR="001F6AAC" w:rsidRPr="001E42A4">
        <w:rPr>
          <w:rFonts w:ascii="Times New Roman" w:hAnsi="Times New Roman" w:cs="Times New Roman"/>
        </w:rPr>
        <w:t xml:space="preserve">Most recently, McLaren </w:t>
      </w:r>
      <w:r w:rsidR="00AE5AB0" w:rsidRPr="001E42A4">
        <w:rPr>
          <w:rFonts w:ascii="Times New Roman" w:hAnsi="Times New Roman" w:cs="Times New Roman"/>
        </w:rPr>
        <w:t>its “first in a new generation of street-legal supercars” (</w:t>
      </w:r>
      <w:r w:rsidR="00EF519C" w:rsidRPr="001E42A4">
        <w:t>Valdes-</w:t>
      </w:r>
      <w:proofErr w:type="spellStart"/>
      <w:r w:rsidR="00EF519C" w:rsidRPr="001E42A4">
        <w:t>Dapena</w:t>
      </w:r>
      <w:proofErr w:type="spellEnd"/>
      <w:r w:rsidR="00EF519C" w:rsidRPr="001E42A4">
        <w:t>, 2017</w:t>
      </w:r>
      <w:r w:rsidR="00AE5AB0" w:rsidRPr="001E42A4">
        <w:rPr>
          <w:rFonts w:ascii="Times New Roman" w:hAnsi="Times New Roman" w:cs="Times New Roman"/>
        </w:rPr>
        <w:t>) at the 2017 Geneva Motor Show.</w:t>
      </w:r>
      <w:ins w:id="35" w:author="Motts" w:date="2017-05-02T21:20:00Z">
        <w:r w:rsidR="006E638B">
          <w:rPr>
            <w:rFonts w:ascii="Times New Roman" w:hAnsi="Times New Roman" w:cs="Times New Roman"/>
          </w:rPr>
          <w:t>?</w:t>
        </w:r>
        <w:proofErr w:type="gramEnd"/>
        <w:r w:rsidR="006E638B">
          <w:rPr>
            <w:rFonts w:ascii="Times New Roman" w:hAnsi="Times New Roman" w:cs="Times New Roman"/>
          </w:rPr>
          <w:t xml:space="preserve"> Sentence structure</w:t>
        </w:r>
      </w:ins>
      <w:r w:rsidR="00AE5AB0" w:rsidRPr="001E42A4">
        <w:rPr>
          <w:rFonts w:ascii="Times New Roman" w:hAnsi="Times New Roman" w:cs="Times New Roman"/>
        </w:rPr>
        <w:t xml:space="preserve"> </w:t>
      </w:r>
      <w:proofErr w:type="gramStart"/>
      <w:r w:rsidR="00AE5AB0" w:rsidRPr="001E42A4">
        <w:rPr>
          <w:rFonts w:ascii="Times New Roman" w:hAnsi="Times New Roman" w:cs="Times New Roman"/>
        </w:rPr>
        <w:t>The</w:t>
      </w:r>
      <w:proofErr w:type="gramEnd"/>
      <w:r w:rsidR="00AE5AB0" w:rsidRPr="001E42A4">
        <w:rPr>
          <w:rFonts w:ascii="Times New Roman" w:hAnsi="Times New Roman" w:cs="Times New Roman"/>
        </w:rPr>
        <w:t xml:space="preserve"> new McLaren 720s will be replacing the 650s and is expected to cost $280,000 for a starting price</w:t>
      </w:r>
      <w:r w:rsidR="00647B98" w:rsidRPr="001E42A4">
        <w:rPr>
          <w:rFonts w:ascii="Times New Roman" w:hAnsi="Times New Roman" w:cs="Times New Roman"/>
        </w:rPr>
        <w:t xml:space="preserve"> (</w:t>
      </w:r>
      <w:r w:rsidR="00EF519C" w:rsidRPr="001E42A4">
        <w:t>Valdes-</w:t>
      </w:r>
      <w:proofErr w:type="spellStart"/>
      <w:r w:rsidR="00EF519C" w:rsidRPr="001E42A4">
        <w:t>Dapena</w:t>
      </w:r>
      <w:proofErr w:type="spellEnd"/>
      <w:r w:rsidR="00EF519C" w:rsidRPr="001E42A4">
        <w:t>, 2017</w:t>
      </w:r>
      <w:r w:rsidR="00647B98" w:rsidRPr="001E42A4">
        <w:rPr>
          <w:rFonts w:ascii="Times New Roman" w:hAnsi="Times New Roman" w:cs="Times New Roman"/>
        </w:rPr>
        <w:t>)</w:t>
      </w:r>
      <w:r w:rsidR="00AE5AB0" w:rsidRPr="001E42A4">
        <w:rPr>
          <w:rFonts w:ascii="Times New Roman" w:hAnsi="Times New Roman" w:cs="Times New Roman"/>
        </w:rPr>
        <w:t>.</w:t>
      </w:r>
      <w:r w:rsidR="00647B98" w:rsidRPr="001E42A4">
        <w:rPr>
          <w:rFonts w:ascii="Times New Roman" w:hAnsi="Times New Roman" w:cs="Times New Roman"/>
        </w:rPr>
        <w:t xml:space="preserve"> This showing is another example of Supercar and </w:t>
      </w:r>
      <w:proofErr w:type="spellStart"/>
      <w:r w:rsidR="00647B98" w:rsidRPr="001E42A4">
        <w:rPr>
          <w:rFonts w:ascii="Times New Roman" w:hAnsi="Times New Roman" w:cs="Times New Roman"/>
        </w:rPr>
        <w:t>Hypercar</w:t>
      </w:r>
      <w:proofErr w:type="spellEnd"/>
      <w:r w:rsidR="00647B98" w:rsidRPr="001E42A4">
        <w:rPr>
          <w:rFonts w:ascii="Times New Roman" w:hAnsi="Times New Roman" w:cs="Times New Roman"/>
        </w:rPr>
        <w:t xml:space="preserve"> manufacturers use the Geneva Motor Show to advertise and announce their latest and greatest.</w:t>
      </w:r>
    </w:p>
    <w:p w14:paraId="2588ECC2" w14:textId="28F2107C" w:rsidR="0028783E" w:rsidRPr="001E42A4" w:rsidRDefault="003B7232" w:rsidP="0028783E">
      <w:pPr>
        <w:ind w:firstLine="0"/>
        <w:jc w:val="center"/>
        <w:rPr>
          <w:rFonts w:ascii="Times New Roman" w:hAnsi="Times New Roman" w:cs="Times New Roman"/>
          <w:b/>
        </w:rPr>
      </w:pPr>
      <w:r w:rsidRPr="001E42A4">
        <w:rPr>
          <w:rFonts w:ascii="Times New Roman" w:hAnsi="Times New Roman" w:cs="Times New Roman"/>
          <w:b/>
        </w:rPr>
        <w:t xml:space="preserve">Revenue and </w:t>
      </w:r>
      <w:r w:rsidR="001371C5" w:rsidRPr="001E42A4">
        <w:rPr>
          <w:rFonts w:ascii="Times New Roman" w:hAnsi="Times New Roman" w:cs="Times New Roman"/>
          <w:b/>
        </w:rPr>
        <w:t>Profits in the</w:t>
      </w:r>
      <w:r w:rsidR="0028783E" w:rsidRPr="001E42A4">
        <w:rPr>
          <w:rFonts w:ascii="Times New Roman" w:hAnsi="Times New Roman" w:cs="Times New Roman"/>
          <w:b/>
        </w:rPr>
        <w:t xml:space="preserve"> </w:t>
      </w:r>
      <w:proofErr w:type="spellStart"/>
      <w:r w:rsidR="0028783E" w:rsidRPr="001E42A4">
        <w:rPr>
          <w:rFonts w:ascii="Times New Roman" w:hAnsi="Times New Roman" w:cs="Times New Roman"/>
          <w:b/>
        </w:rPr>
        <w:t>Hypercar</w:t>
      </w:r>
      <w:proofErr w:type="spellEnd"/>
      <w:r w:rsidR="0028783E" w:rsidRPr="001E42A4">
        <w:rPr>
          <w:rFonts w:ascii="Times New Roman" w:hAnsi="Times New Roman" w:cs="Times New Roman"/>
          <w:b/>
        </w:rPr>
        <w:t xml:space="preserve"> Industry</w:t>
      </w:r>
    </w:p>
    <w:p w14:paraId="3E99414F" w14:textId="273D50E8" w:rsidR="00D13D2B" w:rsidRPr="001E42A4" w:rsidRDefault="004440C9" w:rsidP="0032049E">
      <w:pPr>
        <w:rPr>
          <w:rFonts w:ascii="Times New Roman" w:hAnsi="Times New Roman" w:cs="Times New Roman"/>
        </w:rPr>
      </w:pPr>
      <w:r w:rsidRPr="001E42A4">
        <w:rPr>
          <w:rFonts w:ascii="Times New Roman" w:hAnsi="Times New Roman" w:cs="Times New Roman"/>
        </w:rPr>
        <w:t xml:space="preserve">With multiple cases of </w:t>
      </w:r>
      <w:proofErr w:type="spellStart"/>
      <w:r w:rsidRPr="001E42A4">
        <w:rPr>
          <w:rFonts w:ascii="Times New Roman" w:hAnsi="Times New Roman" w:cs="Times New Roman"/>
        </w:rPr>
        <w:t>Hypercars</w:t>
      </w:r>
      <w:proofErr w:type="spellEnd"/>
      <w:r w:rsidRPr="001E42A4">
        <w:rPr>
          <w:rFonts w:ascii="Times New Roman" w:hAnsi="Times New Roman" w:cs="Times New Roman"/>
        </w:rPr>
        <w:t xml:space="preserve"> becoming sold out site on seen and also knowing the retail price of what these cars cost, one might wonder how much revenue </w:t>
      </w:r>
      <w:r w:rsidR="00F34DB7" w:rsidRPr="001E42A4">
        <w:rPr>
          <w:rFonts w:ascii="Times New Roman" w:hAnsi="Times New Roman" w:cs="Times New Roman"/>
        </w:rPr>
        <w:t xml:space="preserve">some of </w:t>
      </w:r>
      <w:r w:rsidRPr="001E42A4">
        <w:rPr>
          <w:rFonts w:ascii="Times New Roman" w:hAnsi="Times New Roman" w:cs="Times New Roman"/>
        </w:rPr>
        <w:t xml:space="preserve">these </w:t>
      </w:r>
      <w:proofErr w:type="spellStart"/>
      <w:r w:rsidRPr="001E42A4">
        <w:rPr>
          <w:rFonts w:ascii="Times New Roman" w:hAnsi="Times New Roman" w:cs="Times New Roman"/>
        </w:rPr>
        <w:t>Hypercar</w:t>
      </w:r>
      <w:proofErr w:type="spellEnd"/>
      <w:r w:rsidRPr="001E42A4">
        <w:rPr>
          <w:rFonts w:ascii="Times New Roman" w:hAnsi="Times New Roman" w:cs="Times New Roman"/>
        </w:rPr>
        <w:t xml:space="preserve"> manufacturers collect.</w:t>
      </w:r>
      <w:r w:rsidR="0032049E" w:rsidRPr="001E42A4">
        <w:rPr>
          <w:rFonts w:ascii="Times New Roman" w:hAnsi="Times New Roman" w:cs="Times New Roman"/>
        </w:rPr>
        <w:t xml:space="preserve"> During an interview with </w:t>
      </w:r>
      <w:r w:rsidR="005B269A" w:rsidRPr="001E42A4">
        <w:rPr>
          <w:rFonts w:ascii="Times New Roman" w:hAnsi="Times New Roman" w:cs="Times New Roman"/>
        </w:rPr>
        <w:t xml:space="preserve">Christian von </w:t>
      </w:r>
      <w:proofErr w:type="spellStart"/>
      <w:r w:rsidR="005B269A" w:rsidRPr="001E42A4">
        <w:rPr>
          <w:rFonts w:ascii="Times New Roman" w:hAnsi="Times New Roman" w:cs="Times New Roman"/>
        </w:rPr>
        <w:t>Koenigsegg</w:t>
      </w:r>
      <w:proofErr w:type="spellEnd"/>
      <w:r w:rsidR="005B269A" w:rsidRPr="001E42A4">
        <w:rPr>
          <w:rFonts w:ascii="Times New Roman" w:hAnsi="Times New Roman" w:cs="Times New Roman"/>
        </w:rPr>
        <w:t xml:space="preserve">, the CEO and founder of </w:t>
      </w:r>
      <w:proofErr w:type="spellStart"/>
      <w:r w:rsidR="005B269A" w:rsidRPr="001E42A4">
        <w:rPr>
          <w:rFonts w:ascii="Times New Roman" w:hAnsi="Times New Roman" w:cs="Times New Roman"/>
        </w:rPr>
        <w:t>Koenigsegg</w:t>
      </w:r>
      <w:proofErr w:type="spellEnd"/>
      <w:r w:rsidR="005B269A" w:rsidRPr="001E42A4">
        <w:rPr>
          <w:rFonts w:ascii="Times New Roman" w:hAnsi="Times New Roman" w:cs="Times New Roman"/>
        </w:rPr>
        <w:t xml:space="preserve"> Automotive AB</w:t>
      </w:r>
      <w:r w:rsidR="0032049E" w:rsidRPr="001E42A4">
        <w:rPr>
          <w:rFonts w:ascii="Times New Roman" w:hAnsi="Times New Roman" w:cs="Times New Roman"/>
        </w:rPr>
        <w:t xml:space="preserve">, </w:t>
      </w:r>
      <w:r w:rsidR="00B7460D" w:rsidRPr="001E42A4">
        <w:rPr>
          <w:rFonts w:ascii="Times New Roman" w:hAnsi="Times New Roman" w:cs="Times New Roman"/>
        </w:rPr>
        <w:t>this exact question was asked</w:t>
      </w:r>
      <w:r w:rsidR="002D5F9B" w:rsidRPr="001E42A4">
        <w:rPr>
          <w:rFonts w:ascii="Times New Roman" w:hAnsi="Times New Roman" w:cs="Times New Roman"/>
        </w:rPr>
        <w:t xml:space="preserve">. As a reply to this question, </w:t>
      </w:r>
      <w:proofErr w:type="spellStart"/>
      <w:r w:rsidR="002D5F9B" w:rsidRPr="001E42A4">
        <w:rPr>
          <w:rFonts w:ascii="Times New Roman" w:hAnsi="Times New Roman" w:cs="Times New Roman"/>
        </w:rPr>
        <w:t>Koenigsegg</w:t>
      </w:r>
      <w:proofErr w:type="spellEnd"/>
      <w:r w:rsidR="002D5F9B" w:rsidRPr="001E42A4">
        <w:rPr>
          <w:rFonts w:ascii="Times New Roman" w:hAnsi="Times New Roman" w:cs="Times New Roman"/>
        </w:rPr>
        <w:t xml:space="preserve"> stated that they gathered a revenue of $17 million in 2015 and are projecting</w:t>
      </w:r>
      <w:r w:rsidR="004E1847" w:rsidRPr="001E42A4">
        <w:rPr>
          <w:rFonts w:ascii="Times New Roman" w:hAnsi="Times New Roman" w:cs="Times New Roman"/>
        </w:rPr>
        <w:t xml:space="preserve"> (projecting because of when this article was written)</w:t>
      </w:r>
      <w:r w:rsidR="002D5F9B" w:rsidRPr="001E42A4">
        <w:rPr>
          <w:rFonts w:ascii="Times New Roman" w:hAnsi="Times New Roman" w:cs="Times New Roman"/>
        </w:rPr>
        <w:t xml:space="preserve"> to have a revenue of $25 million during 2016 (</w:t>
      </w:r>
      <w:r w:rsidR="00DB0128" w:rsidRPr="001E42A4">
        <w:t>Martin, 2016</w:t>
      </w:r>
      <w:r w:rsidR="00D13D2B" w:rsidRPr="001E42A4">
        <w:rPr>
          <w:rFonts w:ascii="Times New Roman" w:hAnsi="Times New Roman" w:cs="Times New Roman"/>
        </w:rPr>
        <w:t xml:space="preserve">). </w:t>
      </w:r>
      <w:r w:rsidR="00C54922" w:rsidRPr="001E42A4">
        <w:rPr>
          <w:rFonts w:ascii="Times New Roman" w:hAnsi="Times New Roman" w:cs="Times New Roman"/>
        </w:rPr>
        <w:t>However, the most interesting aspect of the interview is when Christian was asked about the company’s profits</w:t>
      </w:r>
      <w:r w:rsidR="00D13D2B" w:rsidRPr="001E42A4">
        <w:rPr>
          <w:rFonts w:ascii="Times New Roman" w:hAnsi="Times New Roman" w:cs="Times New Roman"/>
        </w:rPr>
        <w:t>.</w:t>
      </w:r>
    </w:p>
    <w:p w14:paraId="65DBA6D6" w14:textId="3928CAE6" w:rsidR="0032049E" w:rsidRDefault="00D13D2B" w:rsidP="00D13D2B">
      <w:pPr>
        <w:ind w:left="720" w:firstLine="0"/>
        <w:rPr>
          <w:rFonts w:ascii="Times New Roman" w:hAnsi="Times New Roman" w:cs="Times New Roman"/>
        </w:rPr>
      </w:pPr>
      <w:r w:rsidRPr="001E42A4">
        <w:rPr>
          <w:rFonts w:ascii="Times New Roman" w:hAnsi="Times New Roman" w:cs="Times New Roman"/>
        </w:rPr>
        <w:t xml:space="preserve">Asked about the average profit per vehicle, von </w:t>
      </w:r>
      <w:proofErr w:type="spellStart"/>
      <w:r w:rsidRPr="001E42A4">
        <w:rPr>
          <w:rFonts w:ascii="Times New Roman" w:hAnsi="Times New Roman" w:cs="Times New Roman"/>
        </w:rPr>
        <w:t>Koenigsegg</w:t>
      </w:r>
      <w:proofErr w:type="spellEnd"/>
      <w:r w:rsidRPr="001E42A4">
        <w:rPr>
          <w:rFonts w:ascii="Times New Roman" w:hAnsi="Times New Roman" w:cs="Times New Roman"/>
        </w:rPr>
        <w:t xml:space="preserve"> puzzles for a minute. “We don't really work with that thought in mind. We have a general idea of what we make, but the costs vary so much from car to car that an average profit is not a metric we can use as a guideline</w:t>
      </w:r>
      <w:r w:rsidR="005166E7" w:rsidRPr="001E42A4">
        <w:rPr>
          <w:rFonts w:ascii="Times New Roman" w:hAnsi="Times New Roman" w:cs="Times New Roman"/>
        </w:rPr>
        <w:t>." With the profits, however, he has bought back shares from his investors, and his holding company owns just over 80% of the car brand that bears his name</w:t>
      </w:r>
      <w:r w:rsidRPr="001E42A4">
        <w:rPr>
          <w:rFonts w:ascii="Times New Roman" w:hAnsi="Times New Roman" w:cs="Times New Roman"/>
        </w:rPr>
        <w:t xml:space="preserve"> (</w:t>
      </w:r>
      <w:r w:rsidR="00DB0128" w:rsidRPr="001E42A4">
        <w:t>Martin, 2016</w:t>
      </w:r>
      <w:r w:rsidRPr="001E42A4">
        <w:rPr>
          <w:rFonts w:ascii="Times New Roman" w:hAnsi="Times New Roman" w:cs="Times New Roman"/>
        </w:rPr>
        <w:t>).</w:t>
      </w:r>
    </w:p>
    <w:p w14:paraId="6041F768" w14:textId="091D1AA4" w:rsidR="001D3A47" w:rsidRDefault="00711F56" w:rsidP="0028783E">
      <w:pPr>
        <w:ind w:firstLine="0"/>
        <w:rPr>
          <w:rFonts w:ascii="Times New Roman" w:hAnsi="Times New Roman" w:cs="Times New Roman"/>
        </w:rPr>
      </w:pPr>
      <w:r w:rsidRPr="00F15388">
        <w:rPr>
          <w:rFonts w:ascii="Times New Roman" w:hAnsi="Times New Roman" w:cs="Times New Roman"/>
        </w:rPr>
        <w:t>Besides the revenue and profits that Christian’s company is making</w:t>
      </w:r>
      <w:r w:rsidR="00C3017C" w:rsidRPr="00F15388">
        <w:rPr>
          <w:rFonts w:ascii="Times New Roman" w:hAnsi="Times New Roman" w:cs="Times New Roman"/>
        </w:rPr>
        <w:t xml:space="preserve">, </w:t>
      </w:r>
      <w:r w:rsidRPr="00F15388">
        <w:rPr>
          <w:rFonts w:ascii="Times New Roman" w:hAnsi="Times New Roman" w:cs="Times New Roman"/>
        </w:rPr>
        <w:t xml:space="preserve">the fact that he was able to enter into the </w:t>
      </w:r>
      <w:proofErr w:type="spellStart"/>
      <w:r w:rsidRPr="00F15388">
        <w:rPr>
          <w:rFonts w:ascii="Times New Roman" w:hAnsi="Times New Roman" w:cs="Times New Roman"/>
        </w:rPr>
        <w:t>Hypercar</w:t>
      </w:r>
      <w:proofErr w:type="spellEnd"/>
      <w:r w:rsidRPr="00F15388">
        <w:rPr>
          <w:rFonts w:ascii="Times New Roman" w:hAnsi="Times New Roman" w:cs="Times New Roman"/>
        </w:rPr>
        <w:t xml:space="preserve"> industry was extremely</w:t>
      </w:r>
      <w:r w:rsidR="00C607FC" w:rsidRPr="00F15388">
        <w:rPr>
          <w:rFonts w:ascii="Times New Roman" w:hAnsi="Times New Roman" w:cs="Times New Roman"/>
        </w:rPr>
        <w:t xml:space="preserve"> lucky</w:t>
      </w:r>
      <w:r w:rsidR="002E3810" w:rsidRPr="00F15388">
        <w:rPr>
          <w:rFonts w:ascii="Times New Roman" w:hAnsi="Times New Roman" w:cs="Times New Roman"/>
        </w:rPr>
        <w:t>,</w:t>
      </w:r>
      <w:r w:rsidR="00B778E6" w:rsidRPr="00F15388">
        <w:rPr>
          <w:rFonts w:ascii="Times New Roman" w:hAnsi="Times New Roman" w:cs="Times New Roman"/>
        </w:rPr>
        <w:t xml:space="preserve"> as it is </w:t>
      </w:r>
      <w:r w:rsidR="001D3A47" w:rsidRPr="00F15388">
        <w:rPr>
          <w:rFonts w:ascii="Times New Roman" w:hAnsi="Times New Roman" w:cs="Times New Roman"/>
        </w:rPr>
        <w:t xml:space="preserve">a </w:t>
      </w:r>
      <w:r w:rsidR="00C607FC" w:rsidRPr="00F15388">
        <w:rPr>
          <w:rFonts w:ascii="Times New Roman" w:hAnsi="Times New Roman" w:cs="Times New Roman"/>
        </w:rPr>
        <w:t xml:space="preserve">very </w:t>
      </w:r>
      <w:r w:rsidR="001D3A47" w:rsidRPr="00F15388">
        <w:rPr>
          <w:rFonts w:ascii="Times New Roman" w:hAnsi="Times New Roman" w:cs="Times New Roman"/>
        </w:rPr>
        <w:t>difficult industry</w:t>
      </w:r>
      <w:r w:rsidR="00B778E6" w:rsidRPr="00F15388">
        <w:rPr>
          <w:rFonts w:ascii="Times New Roman" w:hAnsi="Times New Roman" w:cs="Times New Roman"/>
        </w:rPr>
        <w:t xml:space="preserve"> to </w:t>
      </w:r>
      <w:r w:rsidR="002E3810" w:rsidRPr="00F15388">
        <w:rPr>
          <w:rFonts w:ascii="Times New Roman" w:hAnsi="Times New Roman" w:cs="Times New Roman"/>
        </w:rPr>
        <w:t>enter</w:t>
      </w:r>
      <w:r w:rsidR="00C607FC" w:rsidRPr="00F15388">
        <w:rPr>
          <w:rFonts w:ascii="Times New Roman" w:hAnsi="Times New Roman" w:cs="Times New Roman"/>
        </w:rPr>
        <w:t xml:space="preserve"> if </w:t>
      </w:r>
      <w:r w:rsidR="007159D0" w:rsidRPr="00F15388">
        <w:rPr>
          <w:rFonts w:ascii="Times New Roman" w:hAnsi="Times New Roman" w:cs="Times New Roman"/>
        </w:rPr>
        <w:lastRenderedPageBreak/>
        <w:t>you do not have a preexisting history in the automobile industry</w:t>
      </w:r>
      <w:r w:rsidR="00B778E6" w:rsidRPr="00F15388">
        <w:rPr>
          <w:rFonts w:ascii="Times New Roman" w:hAnsi="Times New Roman" w:cs="Times New Roman"/>
        </w:rPr>
        <w:t>.</w:t>
      </w:r>
      <w:r w:rsidR="001D3A47" w:rsidRPr="00F15388">
        <w:rPr>
          <w:rFonts w:ascii="Times New Roman" w:hAnsi="Times New Roman" w:cs="Times New Roman"/>
        </w:rPr>
        <w:t xml:space="preserve"> It took him a lot of money, knowing the right people, and determination to finally create his company; Christian calls his plan the “stupid business idea” (</w:t>
      </w:r>
      <w:r w:rsidR="00881902" w:rsidRPr="00F15388">
        <w:t>Coyle</w:t>
      </w:r>
      <w:r w:rsidR="00881902">
        <w:t>, 2015</w:t>
      </w:r>
      <w:r w:rsidR="001D3A47">
        <w:rPr>
          <w:rFonts w:ascii="Times New Roman" w:hAnsi="Times New Roman" w:cs="Times New Roman"/>
        </w:rPr>
        <w:t>).</w:t>
      </w:r>
    </w:p>
    <w:p w14:paraId="1FFFB00F" w14:textId="60B80B01" w:rsidR="0028783E" w:rsidRDefault="00B03DDA" w:rsidP="001D3A47">
      <w:pPr>
        <w:ind w:left="720" w:firstLine="0"/>
        <w:rPr>
          <w:rFonts w:ascii="Times New Roman" w:hAnsi="Times New Roman" w:cs="Times New Roman"/>
        </w:rPr>
      </w:pPr>
      <w:r w:rsidRPr="001E42A4">
        <w:rPr>
          <w:rFonts w:ascii="Times New Roman" w:hAnsi="Times New Roman" w:cs="Times New Roman"/>
        </w:rPr>
        <w:t>“</w:t>
      </w:r>
      <w:r w:rsidR="00D158CB" w:rsidRPr="001E42A4">
        <w:rPr>
          <w:rFonts w:ascii="Times New Roman" w:hAnsi="Times New Roman" w:cs="Times New Roman"/>
        </w:rPr>
        <w:t xml:space="preserve">The plan I had to build cars was pretty much the opposite of what people usually think is a smart business idea. Nobody was asking for it. It was seemingly impossible. It was expensive. </w:t>
      </w:r>
      <w:proofErr w:type="gramStart"/>
      <w:r w:rsidR="00D158CB" w:rsidRPr="001E42A4">
        <w:rPr>
          <w:rFonts w:ascii="Times New Roman" w:hAnsi="Times New Roman" w:cs="Times New Roman"/>
        </w:rPr>
        <w:t>Nobody had ever come from nothing and done it successfully before.</w:t>
      </w:r>
      <w:proofErr w:type="gramEnd"/>
      <w:r w:rsidR="00D158CB" w:rsidRPr="001E42A4">
        <w:rPr>
          <w:rFonts w:ascii="Times New Roman" w:hAnsi="Times New Roman" w:cs="Times New Roman"/>
        </w:rPr>
        <w:t xml:space="preserve"> So it was a stupid business idea, basically. </w:t>
      </w:r>
      <w:proofErr w:type="gramStart"/>
      <w:r w:rsidR="00D158CB" w:rsidRPr="001E42A4">
        <w:rPr>
          <w:rFonts w:ascii="Times New Roman" w:hAnsi="Times New Roman" w:cs="Times New Roman"/>
        </w:rPr>
        <w:t>An impossible plan.</w:t>
      </w:r>
      <w:proofErr w:type="gramEnd"/>
      <w:r w:rsidR="00D158CB" w:rsidRPr="001E42A4">
        <w:rPr>
          <w:rFonts w:ascii="Times New Roman" w:hAnsi="Times New Roman" w:cs="Times New Roman"/>
        </w:rPr>
        <w:t xml:space="preserve"> And that’s why I liked it</w:t>
      </w:r>
      <w:r w:rsidRPr="001E42A4">
        <w:rPr>
          <w:rFonts w:ascii="Times New Roman" w:hAnsi="Times New Roman" w:cs="Times New Roman"/>
        </w:rPr>
        <w:t>”</w:t>
      </w:r>
      <w:r w:rsidR="00D158CB">
        <w:rPr>
          <w:rFonts w:ascii="Times New Roman" w:hAnsi="Times New Roman" w:cs="Times New Roman"/>
        </w:rPr>
        <w:t xml:space="preserve"> (</w:t>
      </w:r>
      <w:r w:rsidR="00881902" w:rsidRPr="00881902">
        <w:t>Coyle</w:t>
      </w:r>
      <w:r w:rsidR="00881902">
        <w:t>, 2015</w:t>
      </w:r>
      <w:r w:rsidR="00D158CB">
        <w:rPr>
          <w:rFonts w:ascii="Times New Roman" w:hAnsi="Times New Roman" w:cs="Times New Roman"/>
        </w:rPr>
        <w:t>).</w:t>
      </w:r>
    </w:p>
    <w:p w14:paraId="315EC69A" w14:textId="30543F11" w:rsidR="001D3A47" w:rsidRPr="0028783E" w:rsidRDefault="00522CB8" w:rsidP="001D3A47">
      <w:pPr>
        <w:ind w:firstLine="0"/>
        <w:rPr>
          <w:rFonts w:ascii="Times New Roman" w:hAnsi="Times New Roman" w:cs="Times New Roman"/>
        </w:rPr>
      </w:pPr>
      <w:r w:rsidRPr="00F15388">
        <w:rPr>
          <w:rFonts w:ascii="Times New Roman" w:hAnsi="Times New Roman" w:cs="Times New Roman"/>
        </w:rPr>
        <w:t>This business model is what many automobile enthusiasts dream about.</w:t>
      </w:r>
      <w:r w:rsidR="00920AB4" w:rsidRPr="00F15388">
        <w:rPr>
          <w:rFonts w:ascii="Times New Roman" w:hAnsi="Times New Roman" w:cs="Times New Roman"/>
        </w:rPr>
        <w:t xml:space="preserve"> For </w:t>
      </w:r>
      <w:proofErr w:type="spellStart"/>
      <w:r w:rsidR="00920AB4" w:rsidRPr="00F15388">
        <w:rPr>
          <w:rFonts w:ascii="Times New Roman" w:hAnsi="Times New Roman" w:cs="Times New Roman"/>
        </w:rPr>
        <w:t>Koenigsegg</w:t>
      </w:r>
      <w:proofErr w:type="spellEnd"/>
      <w:r w:rsidR="00920AB4" w:rsidRPr="00F15388">
        <w:rPr>
          <w:rFonts w:ascii="Times New Roman" w:hAnsi="Times New Roman" w:cs="Times New Roman"/>
        </w:rPr>
        <w:t xml:space="preserve">, his </w:t>
      </w:r>
      <w:r w:rsidR="00166901" w:rsidRPr="00F15388">
        <w:rPr>
          <w:rFonts w:ascii="Times New Roman" w:hAnsi="Times New Roman" w:cs="Times New Roman"/>
        </w:rPr>
        <w:t xml:space="preserve">worldwide </w:t>
      </w:r>
      <w:r w:rsidR="00920AB4" w:rsidRPr="00F15388">
        <w:rPr>
          <w:rFonts w:ascii="Times New Roman" w:hAnsi="Times New Roman" w:cs="Times New Roman"/>
        </w:rPr>
        <w:t xml:space="preserve">success came from </w:t>
      </w:r>
      <w:r w:rsidR="00166901" w:rsidRPr="00F15388">
        <w:rPr>
          <w:rFonts w:ascii="Times New Roman" w:hAnsi="Times New Roman" w:cs="Times New Roman"/>
        </w:rPr>
        <w:t xml:space="preserve">not only his outrageously performing cars, but also from </w:t>
      </w:r>
      <w:r w:rsidR="00920AB4" w:rsidRPr="00F15388">
        <w:rPr>
          <w:rFonts w:ascii="Times New Roman" w:hAnsi="Times New Roman" w:cs="Times New Roman"/>
        </w:rPr>
        <w:t>his innovations in the automobile industry</w:t>
      </w:r>
      <w:r w:rsidR="00166901" w:rsidRPr="00F15388">
        <w:rPr>
          <w:rFonts w:ascii="Times New Roman" w:hAnsi="Times New Roman" w:cs="Times New Roman"/>
        </w:rPr>
        <w:t>.</w:t>
      </w:r>
    </w:p>
    <w:p w14:paraId="0DE7720F" w14:textId="00DB8C30" w:rsidR="00674C56" w:rsidRPr="0073163E" w:rsidRDefault="00205FA3" w:rsidP="00205FA3">
      <w:pPr>
        <w:ind w:firstLine="0"/>
        <w:jc w:val="center"/>
        <w:rPr>
          <w:rFonts w:ascii="Times New Roman" w:hAnsi="Times New Roman" w:cs="Times New Roman"/>
          <w:b/>
        </w:rPr>
      </w:pPr>
      <w:r w:rsidRPr="0073163E">
        <w:rPr>
          <w:rFonts w:ascii="Times New Roman" w:hAnsi="Times New Roman" w:cs="Times New Roman"/>
          <w:b/>
        </w:rPr>
        <w:t>Innovation</w:t>
      </w:r>
      <w:r w:rsidR="0073163E" w:rsidRPr="0073163E">
        <w:rPr>
          <w:rFonts w:ascii="Times New Roman" w:hAnsi="Times New Roman" w:cs="Times New Roman"/>
          <w:b/>
        </w:rPr>
        <w:t>s</w:t>
      </w:r>
      <w:r w:rsidRPr="0073163E">
        <w:rPr>
          <w:rFonts w:ascii="Times New Roman" w:hAnsi="Times New Roman" w:cs="Times New Roman"/>
          <w:b/>
        </w:rPr>
        <w:t xml:space="preserve"> by the </w:t>
      </w:r>
      <w:proofErr w:type="spellStart"/>
      <w:r w:rsidRPr="0073163E">
        <w:rPr>
          <w:rFonts w:ascii="Times New Roman" w:hAnsi="Times New Roman" w:cs="Times New Roman"/>
          <w:b/>
        </w:rPr>
        <w:t>Hypercar</w:t>
      </w:r>
      <w:proofErr w:type="spellEnd"/>
      <w:r w:rsidRPr="0073163E">
        <w:rPr>
          <w:rFonts w:ascii="Times New Roman" w:hAnsi="Times New Roman" w:cs="Times New Roman"/>
          <w:b/>
        </w:rPr>
        <w:t xml:space="preserve"> Industry</w:t>
      </w:r>
    </w:p>
    <w:p w14:paraId="53C8A383" w14:textId="22F7C8BF" w:rsidR="00C67ABB" w:rsidRPr="00DF4A87" w:rsidRDefault="00674C56" w:rsidP="00DF4A87">
      <w:pPr>
        <w:rPr>
          <w:rFonts w:ascii="Times New Roman" w:hAnsi="Times New Roman" w:cs="Times New Roman"/>
        </w:rPr>
      </w:pPr>
      <w:r w:rsidRPr="00366E51">
        <w:rPr>
          <w:rFonts w:ascii="Times New Roman" w:hAnsi="Times New Roman" w:cs="Times New Roman"/>
        </w:rPr>
        <w:t xml:space="preserve">Recently, </w:t>
      </w:r>
      <w:proofErr w:type="spellStart"/>
      <w:r w:rsidRPr="00366E51">
        <w:rPr>
          <w:rFonts w:ascii="Times New Roman" w:hAnsi="Times New Roman" w:cs="Times New Roman"/>
        </w:rPr>
        <w:t>Koenigsegg</w:t>
      </w:r>
      <w:proofErr w:type="spellEnd"/>
      <w:r w:rsidRPr="00366E51">
        <w:rPr>
          <w:rFonts w:ascii="Times New Roman" w:hAnsi="Times New Roman" w:cs="Times New Roman"/>
        </w:rPr>
        <w:t xml:space="preserve"> has been the “poster boy” of innovation in the automobile industry.</w:t>
      </w:r>
      <w:r>
        <w:rPr>
          <w:rFonts w:ascii="Times New Roman" w:hAnsi="Times New Roman" w:cs="Times New Roman"/>
        </w:rPr>
        <w:t xml:space="preserve"> </w:t>
      </w:r>
      <w:r w:rsidRPr="00366E51">
        <w:rPr>
          <w:rFonts w:ascii="Times New Roman" w:hAnsi="Times New Roman" w:cs="Times New Roman"/>
        </w:rPr>
        <w:t>They have and still are innovating in carbon fiber, 3D printing, turbo technology, and with the combustion engine as a whole.</w:t>
      </w:r>
      <w:r>
        <w:rPr>
          <w:rFonts w:ascii="Times New Roman" w:hAnsi="Times New Roman" w:cs="Times New Roman"/>
        </w:rPr>
        <w:t xml:space="preserve"> </w:t>
      </w:r>
      <w:r w:rsidRPr="00366E51">
        <w:rPr>
          <w:rFonts w:ascii="Times New Roman" w:hAnsi="Times New Roman" w:cs="Times New Roman"/>
        </w:rPr>
        <w:t xml:space="preserve">Carbon fiber has always been used by </w:t>
      </w:r>
      <w:proofErr w:type="spellStart"/>
      <w:r w:rsidRPr="00366E51">
        <w:rPr>
          <w:rFonts w:ascii="Times New Roman" w:hAnsi="Times New Roman" w:cs="Times New Roman"/>
        </w:rPr>
        <w:t>Koenigsegg</w:t>
      </w:r>
      <w:proofErr w:type="spellEnd"/>
      <w:r w:rsidRPr="00366E51">
        <w:rPr>
          <w:rFonts w:ascii="Times New Roman" w:hAnsi="Times New Roman" w:cs="Times New Roman"/>
        </w:rPr>
        <w:t>, in fact the One</w:t>
      </w:r>
      <w:proofErr w:type="gramStart"/>
      <w:r w:rsidRPr="00366E51">
        <w:rPr>
          <w:rFonts w:ascii="Times New Roman" w:hAnsi="Times New Roman" w:cs="Times New Roman"/>
        </w:rPr>
        <w:t>:1</w:t>
      </w:r>
      <w:proofErr w:type="gramEnd"/>
      <w:r w:rsidRPr="00366E51">
        <w:rPr>
          <w:rFonts w:ascii="Times New Roman" w:hAnsi="Times New Roman" w:cs="Times New Roman"/>
        </w:rPr>
        <w:t xml:space="preserve"> is made almost entirely out of carbon fiber; parts of the engine, the body, and even the wheels are made up of carbon fiber (</w:t>
      </w:r>
      <w:r w:rsidR="00E43755" w:rsidRPr="005B5246">
        <w:rPr>
          <w:rFonts w:ascii="Times New Roman" w:hAnsi="Times New Roman" w:cs="Times New Roman"/>
          <w:i/>
        </w:rPr>
        <w:t>Carbon Fiber Construction</w:t>
      </w:r>
      <w:r w:rsidR="00E43755" w:rsidRPr="005B5246">
        <w:rPr>
          <w:rFonts w:ascii="Times New Roman" w:hAnsi="Times New Roman" w:cs="Times New Roman"/>
        </w:rPr>
        <w:t>, 2013</w:t>
      </w:r>
      <w:r w:rsidRPr="001E42A4">
        <w:rPr>
          <w:rFonts w:ascii="Times New Roman" w:hAnsi="Times New Roman" w:cs="Times New Roman"/>
        </w:rPr>
        <w:t>).</w:t>
      </w:r>
      <w:r w:rsidR="00BB4766" w:rsidRPr="001E42A4">
        <w:rPr>
          <w:rFonts w:ascii="Times New Roman" w:hAnsi="Times New Roman" w:cs="Times New Roman"/>
        </w:rPr>
        <w:t xml:space="preserve"> Besides carbon fiber, </w:t>
      </w:r>
      <w:proofErr w:type="spellStart"/>
      <w:r w:rsidR="00BB4766" w:rsidRPr="001E42A4">
        <w:rPr>
          <w:rFonts w:ascii="Times New Roman" w:hAnsi="Times New Roman" w:cs="Times New Roman"/>
        </w:rPr>
        <w:t>Koenigsegg</w:t>
      </w:r>
      <w:proofErr w:type="spellEnd"/>
      <w:r w:rsidR="00BB4766" w:rsidRPr="001E42A4">
        <w:rPr>
          <w:rFonts w:ascii="Times New Roman" w:hAnsi="Times New Roman" w:cs="Times New Roman"/>
        </w:rPr>
        <w:t xml:space="preserve"> “holds some 30 patents for its technology” (</w:t>
      </w:r>
      <w:r w:rsidR="00DB0128" w:rsidRPr="001E42A4">
        <w:t>Martin, 2016</w:t>
      </w:r>
      <w:r w:rsidR="00BB4766" w:rsidRPr="001E42A4">
        <w:rPr>
          <w:rFonts w:ascii="Times New Roman" w:hAnsi="Times New Roman" w:cs="Times New Roman"/>
        </w:rPr>
        <w:t>)</w:t>
      </w:r>
      <w:del w:id="36" w:author="Motts" w:date="2017-05-02T21:25:00Z">
        <w:r w:rsidR="00BB4766" w:rsidRPr="001E42A4" w:rsidDel="006E638B">
          <w:rPr>
            <w:rFonts w:ascii="Times New Roman" w:hAnsi="Times New Roman" w:cs="Times New Roman"/>
          </w:rPr>
          <w:delText>.</w:delText>
        </w:r>
      </w:del>
    </w:p>
    <w:p w14:paraId="76D8AC23" w14:textId="0D241B67" w:rsidR="0073163E" w:rsidRPr="0073163E" w:rsidRDefault="0073163E" w:rsidP="0073163E">
      <w:pPr>
        <w:ind w:firstLine="0"/>
        <w:jc w:val="center"/>
        <w:rPr>
          <w:rFonts w:ascii="Times New Roman" w:hAnsi="Times New Roman" w:cs="Times New Roman"/>
          <w:b/>
        </w:rPr>
      </w:pPr>
      <w:r w:rsidRPr="0073163E">
        <w:rPr>
          <w:rFonts w:ascii="Times New Roman" w:hAnsi="Times New Roman" w:cs="Times New Roman"/>
          <w:b/>
        </w:rPr>
        <w:t>Innovations in Carbon Fiber</w:t>
      </w:r>
    </w:p>
    <w:p w14:paraId="0007FACA" w14:textId="6A1E4751" w:rsidR="00674C56" w:rsidRPr="00366E51" w:rsidRDefault="00674C56" w:rsidP="00674C56">
      <w:pPr>
        <w:rPr>
          <w:rFonts w:ascii="Times New Roman" w:hAnsi="Times New Roman" w:cs="Times New Roman"/>
        </w:rPr>
      </w:pPr>
      <w:proofErr w:type="spellStart"/>
      <w:r w:rsidRPr="00366E51">
        <w:rPr>
          <w:rFonts w:ascii="Times New Roman" w:hAnsi="Times New Roman" w:cs="Times New Roman"/>
        </w:rPr>
        <w:t>Koenigsegg</w:t>
      </w:r>
      <w:proofErr w:type="spellEnd"/>
      <w:r w:rsidRPr="00366E51">
        <w:rPr>
          <w:rFonts w:ascii="Times New Roman" w:hAnsi="Times New Roman" w:cs="Times New Roman"/>
        </w:rPr>
        <w:t xml:space="preserve"> was the first ever production car company to put full carbon fiber wheels on their automobiles. The wheels were first </w:t>
      </w:r>
      <w:r w:rsidR="00C45271">
        <w:rPr>
          <w:rFonts w:ascii="Times New Roman" w:hAnsi="Times New Roman" w:cs="Times New Roman"/>
        </w:rPr>
        <w:t>put</w:t>
      </w:r>
      <w:r w:rsidRPr="00366E51">
        <w:rPr>
          <w:rFonts w:ascii="Times New Roman" w:hAnsi="Times New Roman" w:cs="Times New Roman"/>
        </w:rPr>
        <w:t xml:space="preserve"> on the </w:t>
      </w:r>
      <w:proofErr w:type="spellStart"/>
      <w:r w:rsidRPr="00366E51">
        <w:rPr>
          <w:rFonts w:ascii="Times New Roman" w:hAnsi="Times New Roman" w:cs="Times New Roman"/>
        </w:rPr>
        <w:t>Koenigsegg</w:t>
      </w:r>
      <w:proofErr w:type="spellEnd"/>
      <w:r w:rsidRPr="00366E51">
        <w:rPr>
          <w:rFonts w:ascii="Times New Roman" w:hAnsi="Times New Roman" w:cs="Times New Roman"/>
        </w:rPr>
        <w:t xml:space="preserve"> One</w:t>
      </w:r>
      <w:proofErr w:type="gramStart"/>
      <w:r w:rsidRPr="00366E51">
        <w:rPr>
          <w:rFonts w:ascii="Times New Roman" w:hAnsi="Times New Roman" w:cs="Times New Roman"/>
        </w:rPr>
        <w:t>:1</w:t>
      </w:r>
      <w:proofErr w:type="gramEnd"/>
      <w:r w:rsidRPr="00366E51">
        <w:rPr>
          <w:rFonts w:ascii="Times New Roman" w:hAnsi="Times New Roman" w:cs="Times New Roman"/>
        </w:rPr>
        <w:t xml:space="preserve"> and now they are being </w:t>
      </w:r>
      <w:r w:rsidR="00C45271">
        <w:rPr>
          <w:rFonts w:ascii="Times New Roman" w:hAnsi="Times New Roman" w:cs="Times New Roman"/>
        </w:rPr>
        <w:t>put on</w:t>
      </w:r>
      <w:r w:rsidRPr="00366E51">
        <w:rPr>
          <w:rFonts w:ascii="Times New Roman" w:hAnsi="Times New Roman" w:cs="Times New Roman"/>
        </w:rPr>
        <w:t xml:space="preserve">to </w:t>
      </w:r>
      <w:proofErr w:type="spellStart"/>
      <w:r w:rsidRPr="00366E51">
        <w:rPr>
          <w:rFonts w:ascii="Times New Roman" w:hAnsi="Times New Roman" w:cs="Times New Roman"/>
        </w:rPr>
        <w:t>Koenigsegg’s</w:t>
      </w:r>
      <w:proofErr w:type="spellEnd"/>
      <w:r w:rsidRPr="00366E51">
        <w:rPr>
          <w:rFonts w:ascii="Times New Roman" w:hAnsi="Times New Roman" w:cs="Times New Roman"/>
        </w:rPr>
        <w:t xml:space="preserve"> newest </w:t>
      </w:r>
      <w:proofErr w:type="spellStart"/>
      <w:r w:rsidRPr="00366E51">
        <w:rPr>
          <w:rFonts w:ascii="Times New Roman" w:hAnsi="Times New Roman" w:cs="Times New Roman"/>
        </w:rPr>
        <w:t>Hypercar</w:t>
      </w:r>
      <w:proofErr w:type="spellEnd"/>
      <w:r w:rsidRPr="00366E51">
        <w:rPr>
          <w:rFonts w:ascii="Times New Roman" w:hAnsi="Times New Roman" w:cs="Times New Roman"/>
        </w:rPr>
        <w:t xml:space="preserve"> the </w:t>
      </w:r>
      <w:proofErr w:type="spellStart"/>
      <w:r w:rsidRPr="00366E51">
        <w:rPr>
          <w:rFonts w:ascii="Times New Roman" w:hAnsi="Times New Roman" w:cs="Times New Roman"/>
        </w:rPr>
        <w:t>Regera</w:t>
      </w:r>
      <w:proofErr w:type="spellEnd"/>
      <w:r w:rsidRPr="00366E51">
        <w:rPr>
          <w:rFonts w:ascii="Times New Roman" w:hAnsi="Times New Roman" w:cs="Times New Roman"/>
        </w:rPr>
        <w:t xml:space="preserve">. Because carbon fiber is a very light and strong material, </w:t>
      </w:r>
      <w:proofErr w:type="spellStart"/>
      <w:r w:rsidRPr="00366E51">
        <w:rPr>
          <w:rFonts w:ascii="Times New Roman" w:hAnsi="Times New Roman" w:cs="Times New Roman"/>
        </w:rPr>
        <w:t>Koenigsegg</w:t>
      </w:r>
      <w:proofErr w:type="spellEnd"/>
      <w:r w:rsidRPr="00366E51">
        <w:rPr>
          <w:rFonts w:ascii="Times New Roman" w:hAnsi="Times New Roman" w:cs="Times New Roman"/>
        </w:rPr>
        <w:t xml:space="preserve"> was able to keep their carbon fiber wheels’ hollow, this technology </w:t>
      </w:r>
      <w:r w:rsidRPr="00366E51">
        <w:rPr>
          <w:rFonts w:ascii="Times New Roman" w:hAnsi="Times New Roman" w:cs="Times New Roman"/>
        </w:rPr>
        <w:lastRenderedPageBreak/>
        <w:t xml:space="preserve">is what they call their </w:t>
      </w:r>
      <w:proofErr w:type="spellStart"/>
      <w:r w:rsidRPr="00366E51">
        <w:rPr>
          <w:rFonts w:ascii="Times New Roman" w:hAnsi="Times New Roman" w:cs="Times New Roman"/>
        </w:rPr>
        <w:t>Aircore</w:t>
      </w:r>
      <w:proofErr w:type="spellEnd"/>
      <w:r w:rsidRPr="00366E51">
        <w:rPr>
          <w:rFonts w:ascii="Times New Roman" w:hAnsi="Times New Roman" w:cs="Times New Roman"/>
        </w:rPr>
        <w:t xml:space="preserve">™ technology. The </w:t>
      </w:r>
      <w:proofErr w:type="spellStart"/>
      <w:r w:rsidRPr="00366E51">
        <w:rPr>
          <w:rFonts w:ascii="Times New Roman" w:hAnsi="Times New Roman" w:cs="Times New Roman"/>
        </w:rPr>
        <w:t>Koenigsegg</w:t>
      </w:r>
      <w:proofErr w:type="spellEnd"/>
      <w:r w:rsidRPr="00366E51">
        <w:rPr>
          <w:rFonts w:ascii="Times New Roman" w:hAnsi="Times New Roman" w:cs="Times New Roman"/>
        </w:rPr>
        <w:t xml:space="preserve"> </w:t>
      </w:r>
      <w:proofErr w:type="spellStart"/>
      <w:r w:rsidRPr="00366E51">
        <w:rPr>
          <w:rFonts w:ascii="Times New Roman" w:hAnsi="Times New Roman" w:cs="Times New Roman"/>
        </w:rPr>
        <w:t>Aircore</w:t>
      </w:r>
      <w:proofErr w:type="spellEnd"/>
      <w:r w:rsidRPr="00366E51">
        <w:rPr>
          <w:rFonts w:ascii="Times New Roman" w:hAnsi="Times New Roman" w:cs="Times New Roman"/>
        </w:rPr>
        <w:t xml:space="preserve">™ carbon wheels are made from one of the highest quality carbon fiber materials known to the auto industry, this material is known as </w:t>
      </w:r>
      <w:proofErr w:type="spellStart"/>
      <w:r w:rsidRPr="00366E51">
        <w:rPr>
          <w:rFonts w:ascii="Times New Roman" w:hAnsi="Times New Roman" w:cs="Times New Roman"/>
        </w:rPr>
        <w:t>prepreg</w:t>
      </w:r>
      <w:proofErr w:type="spellEnd"/>
      <w:r w:rsidRPr="00366E51">
        <w:rPr>
          <w:rFonts w:ascii="Times New Roman" w:hAnsi="Times New Roman" w:cs="Times New Roman"/>
        </w:rPr>
        <w:t xml:space="preserve"> carbon fiber</w:t>
      </w:r>
      <w:r w:rsidR="00E43755">
        <w:rPr>
          <w:rFonts w:ascii="Times New Roman" w:hAnsi="Times New Roman" w:cs="Times New Roman"/>
        </w:rPr>
        <w:t xml:space="preserve"> (</w:t>
      </w:r>
      <w:r w:rsidR="008F2171" w:rsidRPr="00AD4502">
        <w:rPr>
          <w:rFonts w:ascii="Times New Roman" w:hAnsi="Times New Roman" w:cs="Times New Roman"/>
        </w:rPr>
        <w:t>“Making 28</w:t>
      </w:r>
      <w:r w:rsidR="008F2171">
        <w:rPr>
          <w:rFonts w:ascii="Times New Roman" w:hAnsi="Times New Roman" w:cs="Times New Roman"/>
        </w:rPr>
        <w:t>0mph Capable</w:t>
      </w:r>
      <w:r w:rsidR="008F2171" w:rsidRPr="00AD4502">
        <w:rPr>
          <w:rFonts w:ascii="Times New Roman" w:hAnsi="Times New Roman" w:cs="Times New Roman"/>
        </w:rPr>
        <w:t>,”</w:t>
      </w:r>
      <w:r w:rsidR="008F2171" w:rsidRPr="00DA1341">
        <w:rPr>
          <w:rFonts w:ascii="Times New Roman" w:hAnsi="Times New Roman" w:cs="Times New Roman"/>
        </w:rPr>
        <w:t xml:space="preserve"> 2014</w:t>
      </w:r>
      <w:r w:rsidR="00E43755">
        <w:rPr>
          <w:rFonts w:ascii="Times New Roman" w:hAnsi="Times New Roman" w:cs="Times New Roman"/>
        </w:rPr>
        <w:t>)</w:t>
      </w:r>
      <w:r w:rsidRPr="00366E51">
        <w:rPr>
          <w:rFonts w:ascii="Times New Roman" w:hAnsi="Times New Roman" w:cs="Times New Roman"/>
        </w:rPr>
        <w:t xml:space="preserve">. </w:t>
      </w:r>
      <w:r w:rsidR="00444A89">
        <w:rPr>
          <w:rFonts w:ascii="Times New Roman" w:hAnsi="Times New Roman" w:cs="Times New Roman"/>
        </w:rPr>
        <w:t>This material</w:t>
      </w:r>
      <w:r w:rsidRPr="00366E51">
        <w:rPr>
          <w:rFonts w:ascii="Times New Roman" w:hAnsi="Times New Roman" w:cs="Times New Roman"/>
        </w:rPr>
        <w:t xml:space="preserve"> is simply carbon fiber that is </w:t>
      </w:r>
      <w:proofErr w:type="spellStart"/>
      <w:r w:rsidRPr="00366E51">
        <w:rPr>
          <w:rFonts w:ascii="Times New Roman" w:hAnsi="Times New Roman" w:cs="Times New Roman"/>
        </w:rPr>
        <w:t>preimpregnated</w:t>
      </w:r>
      <w:proofErr w:type="spellEnd"/>
      <w:r w:rsidRPr="00366E51">
        <w:rPr>
          <w:rFonts w:ascii="Times New Roman" w:hAnsi="Times New Roman" w:cs="Times New Roman"/>
        </w:rPr>
        <w:t xml:space="preserve"> with a specific type of resin; it also helps when bonding different layers of carbon fiber. </w:t>
      </w:r>
      <w:r w:rsidR="00BE1744">
        <w:rPr>
          <w:rFonts w:ascii="Times New Roman" w:hAnsi="Times New Roman" w:cs="Times New Roman"/>
        </w:rPr>
        <w:t>A</w:t>
      </w:r>
      <w:r w:rsidRPr="00366E51">
        <w:rPr>
          <w:rFonts w:ascii="Times New Roman" w:hAnsi="Times New Roman" w:cs="Times New Roman"/>
        </w:rPr>
        <w:t xml:space="preserve"> study done by </w:t>
      </w:r>
      <w:r w:rsidR="00F62D7B">
        <w:rPr>
          <w:rFonts w:ascii="Times New Roman" w:hAnsi="Times New Roman" w:cs="Times New Roman"/>
        </w:rPr>
        <w:t xml:space="preserve">the </w:t>
      </w:r>
      <w:r w:rsidR="00F62D7B" w:rsidRPr="00F62D7B">
        <w:rPr>
          <w:rFonts w:ascii="Times New Roman" w:hAnsi="Times New Roman" w:cs="Times New Roman"/>
          <w:i/>
        </w:rPr>
        <w:t xml:space="preserve">Construction and Building Materials </w:t>
      </w:r>
      <w:r w:rsidR="00F62D7B">
        <w:rPr>
          <w:rFonts w:ascii="Times New Roman" w:hAnsi="Times New Roman" w:cs="Times New Roman"/>
        </w:rPr>
        <w:t>journal</w:t>
      </w:r>
      <w:r w:rsidR="00BE1744">
        <w:rPr>
          <w:rFonts w:ascii="Times New Roman" w:hAnsi="Times New Roman" w:cs="Times New Roman"/>
        </w:rPr>
        <w:t xml:space="preserve"> </w:t>
      </w:r>
      <w:r w:rsidR="00F62D7B">
        <w:rPr>
          <w:rFonts w:ascii="Times New Roman" w:hAnsi="Times New Roman" w:cs="Times New Roman"/>
        </w:rPr>
        <w:t>state</w:t>
      </w:r>
      <w:r w:rsidRPr="00366E51">
        <w:rPr>
          <w:rFonts w:ascii="Times New Roman" w:hAnsi="Times New Roman" w:cs="Times New Roman"/>
        </w:rPr>
        <w:t xml:space="preserve"> that </w:t>
      </w:r>
      <w:r w:rsidRPr="007C7309">
        <w:rPr>
          <w:rFonts w:ascii="Times New Roman" w:hAnsi="Times New Roman" w:cs="Times New Roman"/>
        </w:rPr>
        <w:t>“</w:t>
      </w:r>
      <w:r w:rsidR="00302630">
        <w:rPr>
          <w:rFonts w:ascii="Times New Roman" w:hAnsi="Times New Roman" w:cs="Times New Roman"/>
        </w:rPr>
        <w:t>[</w:t>
      </w:r>
      <w:r w:rsidRPr="007C7309">
        <w:rPr>
          <w:rFonts w:ascii="Times New Roman" w:hAnsi="Times New Roman" w:cs="Times New Roman"/>
        </w:rPr>
        <w:t>…</w:t>
      </w:r>
      <w:r w:rsidR="00302630">
        <w:rPr>
          <w:rFonts w:ascii="Times New Roman" w:hAnsi="Times New Roman" w:cs="Times New Roman"/>
        </w:rPr>
        <w:t>]</w:t>
      </w:r>
      <w:r w:rsidR="00380EB5">
        <w:rPr>
          <w:rFonts w:ascii="Times New Roman" w:hAnsi="Times New Roman" w:cs="Times New Roman"/>
        </w:rPr>
        <w:t xml:space="preserve"> </w:t>
      </w:r>
      <w:r w:rsidRPr="007C7309">
        <w:rPr>
          <w:rFonts w:ascii="Times New Roman" w:hAnsi="Times New Roman" w:cs="Times New Roman"/>
        </w:rPr>
        <w:t>these treatments on fibers improved the interfacial bonding of the final composites to some extent</w:t>
      </w:r>
      <w:r w:rsidR="00707550">
        <w:rPr>
          <w:rFonts w:ascii="Times New Roman" w:hAnsi="Times New Roman" w:cs="Times New Roman"/>
        </w:rPr>
        <w:t xml:space="preserve"> [</w:t>
      </w:r>
      <w:r w:rsidRPr="007C7309">
        <w:rPr>
          <w:rFonts w:ascii="Times New Roman" w:hAnsi="Times New Roman" w:cs="Times New Roman"/>
        </w:rPr>
        <w:t>…</w:t>
      </w:r>
      <w:r w:rsidR="00707550">
        <w:rPr>
          <w:rFonts w:ascii="Times New Roman" w:hAnsi="Times New Roman" w:cs="Times New Roman"/>
        </w:rPr>
        <w:t xml:space="preserve">] </w:t>
      </w:r>
      <w:r w:rsidRPr="007C7309">
        <w:rPr>
          <w:rFonts w:ascii="Times New Roman" w:hAnsi="Times New Roman" w:cs="Times New Roman"/>
        </w:rPr>
        <w:t>Therefore, commercial carbon fibers are often sized, 1.e.</w:t>
      </w:r>
      <w:r w:rsidR="00915A8C">
        <w:rPr>
          <w:rFonts w:ascii="Times New Roman" w:hAnsi="Times New Roman" w:cs="Times New Roman"/>
        </w:rPr>
        <w:t xml:space="preserve"> [sic]</w:t>
      </w:r>
      <w:r w:rsidRPr="007C7309">
        <w:rPr>
          <w:rFonts w:ascii="Times New Roman" w:hAnsi="Times New Roman" w:cs="Times New Roman"/>
        </w:rPr>
        <w:t xml:space="preserve"> their surface is covered with a layer of resin or nanoparticles</w:t>
      </w:r>
      <w:r w:rsidRPr="00366E51">
        <w:rPr>
          <w:rFonts w:ascii="Times New Roman" w:hAnsi="Times New Roman" w:cs="Times New Roman"/>
        </w:rPr>
        <w:t>” (</w:t>
      </w:r>
      <w:r w:rsidR="00A136C3" w:rsidRPr="007C7309">
        <w:rPr>
          <w:rFonts w:ascii="Times New Roman" w:hAnsi="Times New Roman" w:cs="Times New Roman"/>
        </w:rPr>
        <w:t>Gao,</w:t>
      </w:r>
      <w:r w:rsidR="0071695C">
        <w:rPr>
          <w:rFonts w:ascii="Times New Roman" w:hAnsi="Times New Roman" w:cs="Times New Roman"/>
        </w:rPr>
        <w:t xml:space="preserve"> et al.,</w:t>
      </w:r>
      <w:r w:rsidR="00A136C3" w:rsidRPr="007C7309">
        <w:rPr>
          <w:rFonts w:ascii="Times New Roman" w:hAnsi="Times New Roman" w:cs="Times New Roman"/>
        </w:rPr>
        <w:t xml:space="preserve"> 2016, p. 87</w:t>
      </w:r>
      <w:r w:rsidRPr="00366E51">
        <w:rPr>
          <w:rFonts w:ascii="Times New Roman" w:hAnsi="Times New Roman" w:cs="Times New Roman"/>
        </w:rPr>
        <w:t xml:space="preserve">). When it comes time to shape and bond carbon fiber pieces together, the resin that is covering the carbon fiber needs to melt with the other carbon fiber layers. To achieve this, manufacturers use what is called an autoclave; this process was mainly used by the aviation industry and has been since been adapted by the automobile industry when automobile manufacturers, including racecar manufacturers, began to use the material of carbon fiber in their cars. The process is thoroughly explained by </w:t>
      </w:r>
      <w:proofErr w:type="spellStart"/>
      <w:r w:rsidR="004337F4" w:rsidRPr="007C7309">
        <w:rPr>
          <w:rFonts w:ascii="Times New Roman" w:hAnsi="Times New Roman" w:cs="Times New Roman"/>
        </w:rPr>
        <w:t>Drakonakis</w:t>
      </w:r>
      <w:proofErr w:type="spellEnd"/>
      <w:r w:rsidR="004337F4" w:rsidRPr="00366E51">
        <w:rPr>
          <w:rFonts w:ascii="Times New Roman" w:hAnsi="Times New Roman" w:cs="Times New Roman"/>
        </w:rPr>
        <w:t xml:space="preserve"> </w:t>
      </w:r>
      <w:r w:rsidRPr="00366E51">
        <w:rPr>
          <w:rFonts w:ascii="Times New Roman" w:hAnsi="Times New Roman" w:cs="Times New Roman"/>
        </w:rPr>
        <w:t>in this excerpt:</w:t>
      </w:r>
    </w:p>
    <w:p w14:paraId="4D2CD20E" w14:textId="0E9AB0AC" w:rsidR="00674C56" w:rsidRDefault="00674C56" w:rsidP="004E351B">
      <w:pPr>
        <w:ind w:left="720" w:firstLine="0"/>
        <w:rPr>
          <w:rFonts w:ascii="Times New Roman" w:hAnsi="Times New Roman" w:cs="Times New Roman"/>
        </w:rPr>
      </w:pPr>
      <w:r w:rsidRPr="007C7309">
        <w:rPr>
          <w:rFonts w:ascii="Times New Roman" w:hAnsi="Times New Roman" w:cs="Times New Roman"/>
        </w:rPr>
        <w:t xml:space="preserve">The autoclaving process brings the individual </w:t>
      </w:r>
      <w:proofErr w:type="spellStart"/>
      <w:r w:rsidRPr="007C7309">
        <w:rPr>
          <w:rFonts w:ascii="Times New Roman" w:hAnsi="Times New Roman" w:cs="Times New Roman"/>
        </w:rPr>
        <w:t>prepreg</w:t>
      </w:r>
      <w:proofErr w:type="spellEnd"/>
      <w:r w:rsidRPr="007C7309">
        <w:rPr>
          <w:rFonts w:ascii="Times New Roman" w:hAnsi="Times New Roman" w:cs="Times New Roman"/>
        </w:rPr>
        <w:t xml:space="preserve"> plies together and consolidates them through pressure into a uniform solid material. Elevated temperatures are necessary to initiate and complete the curing reaction for thermoset-based </w:t>
      </w:r>
      <w:proofErr w:type="spellStart"/>
      <w:r w:rsidRPr="007C7309">
        <w:rPr>
          <w:rFonts w:ascii="Times New Roman" w:hAnsi="Times New Roman" w:cs="Times New Roman"/>
        </w:rPr>
        <w:t>prepregs</w:t>
      </w:r>
      <w:proofErr w:type="spellEnd"/>
      <w:r w:rsidRPr="007C7309">
        <w:rPr>
          <w:rFonts w:ascii="Times New Roman" w:hAnsi="Times New Roman" w:cs="Times New Roman"/>
        </w:rPr>
        <w:t xml:space="preserve">. This work focuses on an effort to analyze in a fundamental way the applications of pressure and temperature separately during </w:t>
      </w:r>
      <w:proofErr w:type="spellStart"/>
      <w:r w:rsidRPr="007C7309">
        <w:rPr>
          <w:rFonts w:ascii="Times New Roman" w:hAnsi="Times New Roman" w:cs="Times New Roman"/>
        </w:rPr>
        <w:t>prepreg</w:t>
      </w:r>
      <w:proofErr w:type="spellEnd"/>
      <w:r w:rsidRPr="007C7309">
        <w:rPr>
          <w:rFonts w:ascii="Times New Roman" w:hAnsi="Times New Roman" w:cs="Times New Roman"/>
        </w:rPr>
        <w:t xml:space="preserve"> consolidation. A controlled pressure vessel has been designed that applies pressure during the curing process while the temperature is being applied locally by heat blankets. This vessel gives the ability to design manufacturing processes with different pressures while applying temperature at desired regions of the composite. The role of pressure on the curing extent and its effect on the </w:t>
      </w:r>
      <w:r w:rsidRPr="007C7309">
        <w:rPr>
          <w:rFonts w:ascii="Times New Roman" w:hAnsi="Times New Roman" w:cs="Times New Roman"/>
        </w:rPr>
        <w:lastRenderedPageBreak/>
        <w:t xml:space="preserve">interlayer region are also tested in order to evaluate the consolidation of </w:t>
      </w:r>
      <w:proofErr w:type="spellStart"/>
      <w:r w:rsidRPr="007C7309">
        <w:rPr>
          <w:rFonts w:ascii="Times New Roman" w:hAnsi="Times New Roman" w:cs="Times New Roman"/>
        </w:rPr>
        <w:t>prepregs</w:t>
      </w:r>
      <w:proofErr w:type="spellEnd"/>
      <w:r w:rsidRPr="007C7309">
        <w:rPr>
          <w:rFonts w:ascii="Times New Roman" w:hAnsi="Times New Roman" w:cs="Times New Roman"/>
        </w:rPr>
        <w:t xml:space="preserve"> to a completely uniform material</w:t>
      </w:r>
      <w:r w:rsidRPr="00366E51">
        <w:rPr>
          <w:rFonts w:ascii="Times New Roman" w:hAnsi="Times New Roman" w:cs="Times New Roman"/>
        </w:rPr>
        <w:t xml:space="preserve"> (</w:t>
      </w:r>
      <w:proofErr w:type="spellStart"/>
      <w:r w:rsidR="00A136C3" w:rsidRPr="007C7309">
        <w:rPr>
          <w:rFonts w:ascii="Times New Roman" w:hAnsi="Times New Roman" w:cs="Times New Roman"/>
        </w:rPr>
        <w:t>Drakonakis</w:t>
      </w:r>
      <w:proofErr w:type="spellEnd"/>
      <w:r w:rsidR="00A136C3" w:rsidRPr="007C7309">
        <w:rPr>
          <w:rFonts w:ascii="Times New Roman" w:hAnsi="Times New Roman" w:cs="Times New Roman"/>
        </w:rPr>
        <w:t>,</w:t>
      </w:r>
      <w:r w:rsidR="002B575F">
        <w:rPr>
          <w:rFonts w:ascii="Times New Roman" w:hAnsi="Times New Roman" w:cs="Times New Roman"/>
        </w:rPr>
        <w:t xml:space="preserve"> et al.,</w:t>
      </w:r>
      <w:r w:rsidR="00A136C3" w:rsidRPr="007C7309">
        <w:rPr>
          <w:rFonts w:ascii="Times New Roman" w:hAnsi="Times New Roman" w:cs="Times New Roman"/>
        </w:rPr>
        <w:t xml:space="preserve"> 2013, p. 1</w:t>
      </w:r>
      <w:r w:rsidRPr="00366E51">
        <w:rPr>
          <w:rFonts w:ascii="Times New Roman" w:hAnsi="Times New Roman" w:cs="Times New Roman"/>
        </w:rPr>
        <w:t>).</w:t>
      </w:r>
    </w:p>
    <w:p w14:paraId="4B83362D" w14:textId="63D4C01D" w:rsidR="00674C56" w:rsidRDefault="00674C56" w:rsidP="004E351B">
      <w:pPr>
        <w:ind w:firstLine="0"/>
        <w:rPr>
          <w:rFonts w:ascii="Times New Roman" w:hAnsi="Times New Roman" w:cs="Times New Roman"/>
        </w:rPr>
      </w:pPr>
      <w:r>
        <w:rPr>
          <w:rFonts w:ascii="Times New Roman" w:hAnsi="Times New Roman" w:cs="Times New Roman"/>
        </w:rPr>
        <w:t xml:space="preserve">When doing the autoclaving process correctly, the </w:t>
      </w:r>
      <w:r w:rsidRPr="00366E51">
        <w:rPr>
          <w:rFonts w:ascii="Times New Roman" w:hAnsi="Times New Roman" w:cs="Times New Roman"/>
        </w:rPr>
        <w:t>manufacturer</w:t>
      </w:r>
      <w:r>
        <w:rPr>
          <w:rFonts w:ascii="Times New Roman" w:hAnsi="Times New Roman" w:cs="Times New Roman"/>
        </w:rPr>
        <w:t xml:space="preserve"> is able to have a rigid st</w:t>
      </w:r>
      <w:r w:rsidR="005E4DD0">
        <w:rPr>
          <w:rFonts w:ascii="Times New Roman" w:hAnsi="Times New Roman" w:cs="Times New Roman"/>
        </w:rPr>
        <w:t xml:space="preserve">ructure with a very low weight. </w:t>
      </w:r>
      <w:r w:rsidR="008E6073">
        <w:rPr>
          <w:rFonts w:ascii="Times New Roman" w:hAnsi="Times New Roman" w:cs="Times New Roman"/>
        </w:rPr>
        <w:t>Unlike other materials, carbon fiber can be layered more than once in certain areas of a part to give that section more rigidity</w:t>
      </w:r>
      <w:r w:rsidR="00814A76">
        <w:rPr>
          <w:rFonts w:ascii="Times New Roman" w:hAnsi="Times New Roman" w:cs="Times New Roman"/>
        </w:rPr>
        <w:t>;</w:t>
      </w:r>
      <w:r w:rsidR="00814A76" w:rsidRPr="00814A76">
        <w:t xml:space="preserve"> </w:t>
      </w:r>
      <w:r w:rsidR="00814A76">
        <w:rPr>
          <w:rFonts w:ascii="Times New Roman" w:hAnsi="Times New Roman" w:cs="Times New Roman"/>
        </w:rPr>
        <w:t>“o</w:t>
      </w:r>
      <w:r w:rsidR="00814A76" w:rsidRPr="00814A76">
        <w:rPr>
          <w:rFonts w:ascii="Times New Roman" w:hAnsi="Times New Roman" w:cs="Times New Roman"/>
        </w:rPr>
        <w:t>ut-of-autoclave technologies enabling complex shapes with tight tolerances as well as high surface finish</w:t>
      </w:r>
      <w:r w:rsidR="00814A76">
        <w:rPr>
          <w:rFonts w:ascii="Times New Roman" w:hAnsi="Times New Roman" w:cs="Times New Roman"/>
        </w:rPr>
        <w:t>” (</w:t>
      </w:r>
      <w:proofErr w:type="spellStart"/>
      <w:r w:rsidR="00D4675C">
        <w:rPr>
          <w:kern w:val="0"/>
        </w:rPr>
        <w:t>Bailou</w:t>
      </w:r>
      <w:proofErr w:type="spellEnd"/>
      <w:r w:rsidR="00D4675C">
        <w:rPr>
          <w:kern w:val="0"/>
        </w:rPr>
        <w:t>, et al., 2016, p. 1061</w:t>
      </w:r>
      <w:r w:rsidR="00814A76">
        <w:rPr>
          <w:rFonts w:ascii="Times New Roman" w:hAnsi="Times New Roman" w:cs="Times New Roman"/>
        </w:rPr>
        <w:t>)</w:t>
      </w:r>
      <w:r w:rsidR="008E6073">
        <w:rPr>
          <w:rFonts w:ascii="Times New Roman" w:hAnsi="Times New Roman" w:cs="Times New Roman"/>
        </w:rPr>
        <w:t xml:space="preserve">. This also </w:t>
      </w:r>
      <w:r w:rsidR="005E4DD0">
        <w:rPr>
          <w:rFonts w:ascii="Times New Roman" w:hAnsi="Times New Roman" w:cs="Times New Roman"/>
        </w:rPr>
        <w:t>reduces the amount of unused material; “t</w:t>
      </w:r>
      <w:r w:rsidR="005E4DD0" w:rsidRPr="005E4DD0">
        <w:rPr>
          <w:rFonts w:ascii="Times New Roman" w:hAnsi="Times New Roman" w:cs="Times New Roman"/>
        </w:rPr>
        <w:t xml:space="preserve">here's much less scrap produced using </w:t>
      </w:r>
      <w:proofErr w:type="spellStart"/>
      <w:r w:rsidR="005E4DD0" w:rsidRPr="005E4DD0">
        <w:rPr>
          <w:rFonts w:ascii="Times New Roman" w:hAnsi="Times New Roman" w:cs="Times New Roman"/>
        </w:rPr>
        <w:t>Fiberforge</w:t>
      </w:r>
      <w:proofErr w:type="spellEnd"/>
      <w:r w:rsidR="005E4DD0" w:rsidRPr="005E4DD0">
        <w:rPr>
          <w:rFonts w:ascii="Times New Roman" w:hAnsi="Times New Roman" w:cs="Times New Roman"/>
        </w:rPr>
        <w:t xml:space="preserve"> since the tailored blank process puts material only where it is needed in the part</w:t>
      </w:r>
      <w:r w:rsidR="005E4DD0">
        <w:rPr>
          <w:rFonts w:ascii="Times New Roman" w:hAnsi="Times New Roman" w:cs="Times New Roman"/>
        </w:rPr>
        <w:t>” (</w:t>
      </w:r>
      <w:r w:rsidR="00606D4B" w:rsidRPr="00D51BA7">
        <w:rPr>
          <w:rFonts w:ascii="Times New Roman" w:hAnsi="Times New Roman" w:cs="Times New Roman"/>
        </w:rPr>
        <w:t xml:space="preserve">Cramer, </w:t>
      </w:r>
      <w:r w:rsidR="00D51BA7">
        <w:rPr>
          <w:rFonts w:ascii="Times New Roman" w:hAnsi="Times New Roman" w:cs="Times New Roman"/>
        </w:rPr>
        <w:t>2004, p. 1</w:t>
      </w:r>
      <w:r w:rsidR="005E4DD0">
        <w:rPr>
          <w:rFonts w:ascii="Times New Roman" w:hAnsi="Times New Roman" w:cs="Times New Roman"/>
        </w:rPr>
        <w:t xml:space="preserve">). </w:t>
      </w:r>
      <w:r>
        <w:rPr>
          <w:rFonts w:ascii="Times New Roman" w:hAnsi="Times New Roman" w:cs="Times New Roman"/>
        </w:rPr>
        <w:t xml:space="preserve">Referring back to the example of </w:t>
      </w:r>
      <w:proofErr w:type="spellStart"/>
      <w:r w:rsidRPr="00366E51">
        <w:rPr>
          <w:rFonts w:ascii="Times New Roman" w:hAnsi="Times New Roman" w:cs="Times New Roman"/>
        </w:rPr>
        <w:t>Koenigsegg</w:t>
      </w:r>
      <w:r>
        <w:rPr>
          <w:rFonts w:ascii="Times New Roman" w:hAnsi="Times New Roman" w:cs="Times New Roman"/>
        </w:rPr>
        <w:t>’s</w:t>
      </w:r>
      <w:proofErr w:type="spellEnd"/>
      <w:r w:rsidRPr="00366E51">
        <w:rPr>
          <w:rFonts w:ascii="Times New Roman" w:hAnsi="Times New Roman" w:cs="Times New Roman"/>
        </w:rPr>
        <w:t xml:space="preserve"> </w:t>
      </w:r>
      <w:proofErr w:type="spellStart"/>
      <w:r w:rsidRPr="00366E51">
        <w:rPr>
          <w:rFonts w:ascii="Times New Roman" w:hAnsi="Times New Roman" w:cs="Times New Roman"/>
        </w:rPr>
        <w:t>Aircore</w:t>
      </w:r>
      <w:proofErr w:type="spellEnd"/>
      <w:r w:rsidRPr="00366E51">
        <w:rPr>
          <w:rFonts w:ascii="Times New Roman" w:hAnsi="Times New Roman" w:cs="Times New Roman"/>
        </w:rPr>
        <w:t>™ carbon wheels</w:t>
      </w:r>
      <w:r>
        <w:rPr>
          <w:rFonts w:ascii="Times New Roman" w:hAnsi="Times New Roman" w:cs="Times New Roman"/>
        </w:rPr>
        <w:t xml:space="preserve">, the wheels are so light that they can be picked up with only one finger as they only weigh 5.9 kilos for a front 19-inch wheel. They are also much more resistant to cracks and scratches than common alloy wheels because carbon fiber has a harder surface and is a more rigid material compared to the alloy counterparts </w:t>
      </w:r>
      <w:r w:rsidRPr="00AD4502">
        <w:rPr>
          <w:rFonts w:ascii="Times New Roman" w:hAnsi="Times New Roman" w:cs="Times New Roman"/>
        </w:rPr>
        <w:t>(</w:t>
      </w:r>
      <w:r w:rsidR="00AD4502" w:rsidRPr="00AD4502">
        <w:rPr>
          <w:rFonts w:ascii="Times New Roman" w:hAnsi="Times New Roman" w:cs="Times New Roman"/>
        </w:rPr>
        <w:t>“</w:t>
      </w:r>
      <w:r w:rsidR="007C7309" w:rsidRPr="00AD4502">
        <w:rPr>
          <w:rFonts w:ascii="Times New Roman" w:hAnsi="Times New Roman" w:cs="Times New Roman"/>
        </w:rPr>
        <w:t>Making 28</w:t>
      </w:r>
      <w:r w:rsidR="00150022">
        <w:rPr>
          <w:rFonts w:ascii="Times New Roman" w:hAnsi="Times New Roman" w:cs="Times New Roman"/>
        </w:rPr>
        <w:t>0mph Capable</w:t>
      </w:r>
      <w:r w:rsidR="007C7309" w:rsidRPr="00AD4502">
        <w:rPr>
          <w:rFonts w:ascii="Times New Roman" w:hAnsi="Times New Roman" w:cs="Times New Roman"/>
        </w:rPr>
        <w:t>,</w:t>
      </w:r>
      <w:r w:rsidR="00AD4502" w:rsidRPr="00AD4502">
        <w:rPr>
          <w:rFonts w:ascii="Times New Roman" w:hAnsi="Times New Roman" w:cs="Times New Roman"/>
        </w:rPr>
        <w:t>”</w:t>
      </w:r>
      <w:r w:rsidR="007C7309" w:rsidRPr="00DA1341">
        <w:rPr>
          <w:rFonts w:ascii="Times New Roman" w:hAnsi="Times New Roman" w:cs="Times New Roman"/>
        </w:rPr>
        <w:t xml:space="preserve"> 2014</w:t>
      </w:r>
      <w:r>
        <w:rPr>
          <w:rFonts w:ascii="Times New Roman" w:hAnsi="Times New Roman" w:cs="Times New Roman"/>
        </w:rPr>
        <w:t>).</w:t>
      </w:r>
    </w:p>
    <w:p w14:paraId="22EC0DF8" w14:textId="320D1553" w:rsidR="00F858C5" w:rsidRDefault="00674C56" w:rsidP="00674C56">
      <w:pPr>
        <w:rPr>
          <w:rFonts w:ascii="Times New Roman" w:hAnsi="Times New Roman" w:cs="Times New Roman"/>
        </w:rPr>
      </w:pPr>
      <w:r>
        <w:rPr>
          <w:rFonts w:ascii="Times New Roman" w:hAnsi="Times New Roman" w:cs="Times New Roman"/>
        </w:rPr>
        <w:t xml:space="preserve">As these innovations in the </w:t>
      </w:r>
      <w:proofErr w:type="spellStart"/>
      <w:r>
        <w:rPr>
          <w:rFonts w:ascii="Times New Roman" w:hAnsi="Times New Roman" w:cs="Times New Roman"/>
        </w:rPr>
        <w:t>Hypercar</w:t>
      </w:r>
      <w:proofErr w:type="spellEnd"/>
      <w:r>
        <w:rPr>
          <w:rFonts w:ascii="Times New Roman" w:hAnsi="Times New Roman" w:cs="Times New Roman"/>
        </w:rPr>
        <w:t xml:space="preserve"> industry become proven to work, other companies use the knowledge that the </w:t>
      </w:r>
      <w:proofErr w:type="spellStart"/>
      <w:r>
        <w:rPr>
          <w:rFonts w:ascii="Times New Roman" w:hAnsi="Times New Roman" w:cs="Times New Roman"/>
        </w:rPr>
        <w:t>Hypercar</w:t>
      </w:r>
      <w:proofErr w:type="spellEnd"/>
      <w:r>
        <w:rPr>
          <w:rFonts w:ascii="Times New Roman" w:hAnsi="Times New Roman" w:cs="Times New Roman"/>
        </w:rPr>
        <w:t xml:space="preserve"> manufacturers learned and implement it into their own cars. The 2016 Ford GT350R is one of the first companies to use a wheel based off of </w:t>
      </w:r>
      <w:proofErr w:type="spellStart"/>
      <w:r>
        <w:rPr>
          <w:rFonts w:ascii="Times New Roman" w:hAnsi="Times New Roman" w:cs="Times New Roman"/>
        </w:rPr>
        <w:t>Koenigsegg’s</w:t>
      </w:r>
      <w:proofErr w:type="spellEnd"/>
      <w:r>
        <w:rPr>
          <w:rFonts w:ascii="Times New Roman" w:hAnsi="Times New Roman" w:cs="Times New Roman"/>
        </w:rPr>
        <w:t xml:space="preserve"> </w:t>
      </w:r>
      <w:proofErr w:type="spellStart"/>
      <w:r w:rsidRPr="00377C76">
        <w:rPr>
          <w:rFonts w:ascii="Times New Roman" w:hAnsi="Times New Roman" w:cs="Times New Roman"/>
        </w:rPr>
        <w:t>Aircore</w:t>
      </w:r>
      <w:proofErr w:type="spellEnd"/>
      <w:r w:rsidRPr="00377C76">
        <w:rPr>
          <w:rFonts w:ascii="Times New Roman" w:hAnsi="Times New Roman" w:cs="Times New Roman"/>
        </w:rPr>
        <w:t>™ carbon wheels</w:t>
      </w:r>
      <w:r>
        <w:rPr>
          <w:rFonts w:ascii="Times New Roman" w:hAnsi="Times New Roman" w:cs="Times New Roman"/>
        </w:rPr>
        <w:t xml:space="preserve">. </w:t>
      </w:r>
      <w:proofErr w:type="gramStart"/>
      <w:r w:rsidRPr="002B24DF">
        <w:rPr>
          <w:rFonts w:ascii="Times New Roman" w:hAnsi="Times New Roman" w:cs="Times New Roman"/>
        </w:rPr>
        <w:t>“</w:t>
      </w:r>
      <w:r w:rsidRPr="006D46D8">
        <w:rPr>
          <w:rFonts w:ascii="Times New Roman" w:hAnsi="Times New Roman" w:cs="Times New Roman"/>
        </w:rPr>
        <w:t>The single-piece, painted wheel is made by infusing a dry carbon fiber preform with a proprietary resin system via the resin transfer molding (RTM) process” (</w:t>
      </w:r>
      <w:proofErr w:type="spellStart"/>
      <w:r w:rsidR="007C7309" w:rsidRPr="006D46D8">
        <w:rPr>
          <w:rFonts w:ascii="Times New Roman" w:hAnsi="Times New Roman" w:cs="Times New Roman"/>
        </w:rPr>
        <w:t>Malnati</w:t>
      </w:r>
      <w:proofErr w:type="spellEnd"/>
      <w:r w:rsidR="007C7309" w:rsidRPr="006D46D8">
        <w:rPr>
          <w:rFonts w:ascii="Times New Roman" w:hAnsi="Times New Roman" w:cs="Times New Roman"/>
        </w:rPr>
        <w:t>, 2016, p. 25</w:t>
      </w:r>
      <w:r w:rsidRPr="006D46D8">
        <w:rPr>
          <w:rFonts w:ascii="Times New Roman" w:hAnsi="Times New Roman" w:cs="Times New Roman"/>
        </w:rPr>
        <w:t>).</w:t>
      </w:r>
      <w:proofErr w:type="gramEnd"/>
      <w:r w:rsidRPr="002B24DF">
        <w:rPr>
          <w:rFonts w:ascii="Times New Roman" w:hAnsi="Times New Roman" w:cs="Times New Roman"/>
        </w:rPr>
        <w:t xml:space="preserve"> This </w:t>
      </w:r>
      <w:del w:id="37" w:author="Motts" w:date="2017-05-02T21:26:00Z">
        <w:r w:rsidRPr="002B24DF" w:rsidDel="006E638B">
          <w:rPr>
            <w:rFonts w:ascii="Times New Roman" w:hAnsi="Times New Roman" w:cs="Times New Roman"/>
          </w:rPr>
          <w:delText>drastically</w:delText>
        </w:r>
      </w:del>
      <w:r w:rsidRPr="002B24DF">
        <w:rPr>
          <w:rFonts w:ascii="Times New Roman" w:hAnsi="Times New Roman" w:cs="Times New Roman"/>
        </w:rPr>
        <w:t xml:space="preserve"> reduces the overall weight o</w:t>
      </w:r>
      <w:r w:rsidR="009240BE">
        <w:rPr>
          <w:rFonts w:ascii="Times New Roman" w:hAnsi="Times New Roman" w:cs="Times New Roman"/>
        </w:rPr>
        <w:t>f the car and thereby increases</w:t>
      </w:r>
      <w:r w:rsidRPr="002B24DF">
        <w:rPr>
          <w:rFonts w:ascii="Times New Roman" w:hAnsi="Times New Roman" w:cs="Times New Roman"/>
        </w:rPr>
        <w:t xml:space="preserve"> performance.</w:t>
      </w:r>
      <w:r>
        <w:rPr>
          <w:rFonts w:ascii="Times New Roman" w:hAnsi="Times New Roman" w:cs="Times New Roman"/>
        </w:rPr>
        <w:t xml:space="preserve"> This is one example of how the million dollar </w:t>
      </w:r>
      <w:proofErr w:type="spellStart"/>
      <w:r>
        <w:rPr>
          <w:rFonts w:ascii="Times New Roman" w:hAnsi="Times New Roman" w:cs="Times New Roman"/>
        </w:rPr>
        <w:t>Hypercar</w:t>
      </w:r>
      <w:proofErr w:type="spellEnd"/>
      <w:r>
        <w:rPr>
          <w:rFonts w:ascii="Times New Roman" w:hAnsi="Times New Roman" w:cs="Times New Roman"/>
        </w:rPr>
        <w:t xml:space="preserve"> industry is making a difference </w:t>
      </w:r>
      <w:ins w:id="38" w:author="Motts" w:date="2017-05-02T21:27:00Z">
        <w:r w:rsidR="006E638B">
          <w:rPr>
            <w:rFonts w:ascii="Times New Roman" w:hAnsi="Times New Roman" w:cs="Times New Roman"/>
          </w:rPr>
          <w:t>among</w:t>
        </w:r>
      </w:ins>
      <w:del w:id="39" w:author="Motts" w:date="2017-05-02T21:27:00Z">
        <w:r w:rsidDel="006E638B">
          <w:rPr>
            <w:rFonts w:ascii="Times New Roman" w:hAnsi="Times New Roman" w:cs="Times New Roman"/>
          </w:rPr>
          <w:delText>in</w:delText>
        </w:r>
      </w:del>
      <w:r>
        <w:rPr>
          <w:rFonts w:ascii="Times New Roman" w:hAnsi="Times New Roman" w:cs="Times New Roman"/>
        </w:rPr>
        <w:t xml:space="preserve"> the common cars normally seen on the road.</w:t>
      </w:r>
    </w:p>
    <w:p w14:paraId="0A2BB9E1" w14:textId="77777777" w:rsidR="007B642F" w:rsidRDefault="007B642F" w:rsidP="0073163E">
      <w:pPr>
        <w:ind w:firstLine="0"/>
        <w:jc w:val="center"/>
        <w:rPr>
          <w:rFonts w:ascii="Times New Roman" w:hAnsi="Times New Roman" w:cs="Times New Roman"/>
          <w:b/>
        </w:rPr>
      </w:pPr>
    </w:p>
    <w:p w14:paraId="3756B7CD" w14:textId="77777777" w:rsidR="007B642F" w:rsidRDefault="007B642F" w:rsidP="0073163E">
      <w:pPr>
        <w:ind w:firstLine="0"/>
        <w:jc w:val="center"/>
        <w:rPr>
          <w:rFonts w:ascii="Times New Roman" w:hAnsi="Times New Roman" w:cs="Times New Roman"/>
          <w:b/>
        </w:rPr>
      </w:pPr>
    </w:p>
    <w:p w14:paraId="6EF91A6E" w14:textId="38307DCB" w:rsidR="0073163E" w:rsidRPr="008C33FB" w:rsidRDefault="0073163E" w:rsidP="0073163E">
      <w:pPr>
        <w:ind w:firstLine="0"/>
        <w:jc w:val="center"/>
        <w:rPr>
          <w:rFonts w:ascii="Times New Roman" w:hAnsi="Times New Roman" w:cs="Times New Roman"/>
          <w:b/>
        </w:rPr>
      </w:pPr>
      <w:r w:rsidRPr="008C33FB">
        <w:rPr>
          <w:rFonts w:ascii="Times New Roman" w:hAnsi="Times New Roman" w:cs="Times New Roman"/>
          <w:b/>
        </w:rPr>
        <w:lastRenderedPageBreak/>
        <w:t>Innovations in 3D Pri</w:t>
      </w:r>
      <w:r w:rsidR="008C33FB" w:rsidRPr="008C33FB">
        <w:rPr>
          <w:rFonts w:ascii="Times New Roman" w:hAnsi="Times New Roman" w:cs="Times New Roman"/>
          <w:b/>
        </w:rPr>
        <w:t>nting in the Automobile Industry</w:t>
      </w:r>
    </w:p>
    <w:p w14:paraId="4CA2C13D" w14:textId="33F86293" w:rsidR="00674C56" w:rsidRDefault="00674C56" w:rsidP="00674C56">
      <w:pPr>
        <w:rPr>
          <w:rFonts w:ascii="Times New Roman" w:hAnsi="Times New Roman" w:cs="Times New Roman"/>
        </w:rPr>
      </w:pPr>
      <w:r>
        <w:rPr>
          <w:rFonts w:ascii="Times New Roman" w:hAnsi="Times New Roman" w:cs="Times New Roman"/>
        </w:rPr>
        <w:t xml:space="preserve">Another innovation that </w:t>
      </w:r>
      <w:proofErr w:type="spellStart"/>
      <w:r>
        <w:rPr>
          <w:rFonts w:ascii="Times New Roman" w:hAnsi="Times New Roman" w:cs="Times New Roman"/>
        </w:rPr>
        <w:t>Koenigsegg</w:t>
      </w:r>
      <w:proofErr w:type="spellEnd"/>
      <w:r>
        <w:rPr>
          <w:rFonts w:ascii="Times New Roman" w:hAnsi="Times New Roman" w:cs="Times New Roman"/>
        </w:rPr>
        <w:t xml:space="preserve"> has recently made has to do with 3D printing in their production cars. Although no other car </w:t>
      </w:r>
      <w:r w:rsidRPr="00366E51">
        <w:rPr>
          <w:rFonts w:ascii="Times New Roman" w:hAnsi="Times New Roman" w:cs="Times New Roman"/>
        </w:rPr>
        <w:t>manufacturer</w:t>
      </w:r>
      <w:r>
        <w:rPr>
          <w:rFonts w:ascii="Times New Roman" w:hAnsi="Times New Roman" w:cs="Times New Roman"/>
        </w:rPr>
        <w:t xml:space="preserve"> h</w:t>
      </w:r>
      <w:r w:rsidR="00C3767B">
        <w:rPr>
          <w:rFonts w:ascii="Times New Roman" w:hAnsi="Times New Roman" w:cs="Times New Roman"/>
        </w:rPr>
        <w:t xml:space="preserve">as attempted this method before, </w:t>
      </w:r>
      <w:r>
        <w:rPr>
          <w:rFonts w:ascii="Times New Roman" w:hAnsi="Times New Roman" w:cs="Times New Roman"/>
        </w:rPr>
        <w:t xml:space="preserve">after </w:t>
      </w:r>
      <w:proofErr w:type="spellStart"/>
      <w:r>
        <w:rPr>
          <w:rFonts w:ascii="Times New Roman" w:hAnsi="Times New Roman" w:cs="Times New Roman"/>
        </w:rPr>
        <w:t>Koenigsegg</w:t>
      </w:r>
      <w:proofErr w:type="spellEnd"/>
      <w:r>
        <w:rPr>
          <w:rFonts w:ascii="Times New Roman" w:hAnsi="Times New Roman" w:cs="Times New Roman"/>
        </w:rPr>
        <w:t xml:space="preserve"> has, it can be expected that some production cars will include 3D printed parts like this in the future. Since </w:t>
      </w:r>
      <w:proofErr w:type="spellStart"/>
      <w:r>
        <w:rPr>
          <w:rFonts w:ascii="Times New Roman" w:hAnsi="Times New Roman" w:cs="Times New Roman"/>
        </w:rPr>
        <w:t>Koenigsegg’s</w:t>
      </w:r>
      <w:proofErr w:type="spellEnd"/>
      <w:r>
        <w:rPr>
          <w:rFonts w:ascii="Times New Roman" w:hAnsi="Times New Roman" w:cs="Times New Roman"/>
        </w:rPr>
        <w:t xml:space="preserve"> turbo has not one but two chambers in it, to allow for low rpm and high rpm boost, it would have been very complicated to make the part using a casting method. Instead they turned to the 3D printing method where they created the turbo out of stainless steel. This was very efficient </w:t>
      </w:r>
      <w:r w:rsidR="00CF460B">
        <w:rPr>
          <w:rFonts w:ascii="Times New Roman" w:hAnsi="Times New Roman" w:cs="Times New Roman"/>
        </w:rPr>
        <w:t>for</w:t>
      </w:r>
      <w:r>
        <w:rPr>
          <w:rFonts w:ascii="Times New Roman" w:hAnsi="Times New Roman" w:cs="Times New Roman"/>
        </w:rPr>
        <w:t xml:space="preserve"> them because they were printing the turbos in such low volume; in result making the turbos also fairly cost efficient using this method </w:t>
      </w:r>
      <w:r w:rsidRPr="003531CF">
        <w:rPr>
          <w:rFonts w:ascii="Times New Roman" w:hAnsi="Times New Roman" w:cs="Times New Roman"/>
        </w:rPr>
        <w:t>(</w:t>
      </w:r>
      <w:r w:rsidR="003531CF" w:rsidRPr="003531CF">
        <w:rPr>
          <w:rFonts w:ascii="Times New Roman" w:hAnsi="Times New Roman" w:cs="Times New Roman"/>
        </w:rPr>
        <w:t>“</w:t>
      </w:r>
      <w:r w:rsidR="004607F4" w:rsidRPr="003531CF">
        <w:rPr>
          <w:rFonts w:ascii="Times New Roman" w:hAnsi="Times New Roman" w:cs="Times New Roman"/>
        </w:rPr>
        <w:t>The 3D Printed Variable Turbo,</w:t>
      </w:r>
      <w:r w:rsidR="003531CF" w:rsidRPr="003531CF">
        <w:rPr>
          <w:rFonts w:ascii="Times New Roman" w:hAnsi="Times New Roman" w:cs="Times New Roman"/>
        </w:rPr>
        <w:t>”</w:t>
      </w:r>
      <w:r w:rsidR="004607F4" w:rsidRPr="003531CF">
        <w:rPr>
          <w:rFonts w:ascii="Times New Roman" w:hAnsi="Times New Roman" w:cs="Times New Roman"/>
        </w:rPr>
        <w:t xml:space="preserve"> 2014</w:t>
      </w:r>
      <w:r>
        <w:rPr>
          <w:rFonts w:ascii="Times New Roman" w:hAnsi="Times New Roman" w:cs="Times New Roman"/>
        </w:rPr>
        <w:t>).</w:t>
      </w:r>
    </w:p>
    <w:p w14:paraId="1ADC1EAC" w14:textId="4B7F5227" w:rsidR="00674C56" w:rsidRDefault="00674C56" w:rsidP="00674C56">
      <w:pPr>
        <w:rPr>
          <w:rFonts w:ascii="Times New Roman" w:hAnsi="Times New Roman" w:cs="Times New Roman"/>
        </w:rPr>
      </w:pPr>
      <w:del w:id="40" w:author="Motts" w:date="2017-05-02T21:28:00Z">
        <w:r w:rsidDel="006E638B">
          <w:rPr>
            <w:rFonts w:ascii="Times New Roman" w:hAnsi="Times New Roman" w:cs="Times New Roman"/>
          </w:rPr>
          <w:delText>3D printing is becoming an interest to manufacturing companies in many industries</w:delText>
        </w:r>
      </w:del>
      <w:r>
        <w:rPr>
          <w:rFonts w:ascii="Times New Roman" w:hAnsi="Times New Roman" w:cs="Times New Roman"/>
        </w:rPr>
        <w:t>. According to consulting firm IDC</w:t>
      </w:r>
      <w:r w:rsidRPr="00452566">
        <w:rPr>
          <w:rFonts w:ascii="Times New Roman" w:hAnsi="Times New Roman" w:cs="Times New Roman"/>
        </w:rPr>
        <w:t>, “</w:t>
      </w:r>
      <w:r w:rsidR="001B58E8">
        <w:rPr>
          <w:rFonts w:ascii="Times New Roman" w:hAnsi="Times New Roman" w:cs="Times New Roman"/>
        </w:rPr>
        <w:t>[</w:t>
      </w:r>
      <w:r w:rsidR="003531CF" w:rsidRPr="00452566">
        <w:rPr>
          <w:rFonts w:ascii="Times New Roman" w:hAnsi="Times New Roman" w:cs="Times New Roman"/>
        </w:rPr>
        <w:t>…</w:t>
      </w:r>
      <w:r w:rsidR="003531CF">
        <w:rPr>
          <w:rFonts w:ascii="Times New Roman" w:hAnsi="Times New Roman" w:cs="Times New Roman"/>
        </w:rPr>
        <w:t>]</w:t>
      </w:r>
      <w:r w:rsidR="003531CF" w:rsidRPr="00452566">
        <w:rPr>
          <w:rFonts w:ascii="Times New Roman" w:hAnsi="Times New Roman" w:cs="Times New Roman"/>
        </w:rPr>
        <w:t xml:space="preserve"> global</w:t>
      </w:r>
      <w:r w:rsidRPr="00452566">
        <w:rPr>
          <w:rFonts w:ascii="Times New Roman" w:hAnsi="Times New Roman" w:cs="Times New Roman"/>
        </w:rPr>
        <w:t xml:space="preserve"> spending on 3D printers, both desktop and industrial, hit about $11 billion in 2015 and is forecast to reach $27 billion by 2019” (</w:t>
      </w:r>
      <w:r w:rsidR="00452566" w:rsidRPr="00452566">
        <w:rPr>
          <w:rFonts w:ascii="Times New Roman" w:hAnsi="Times New Roman" w:cs="Times New Roman"/>
        </w:rPr>
        <w:t xml:space="preserve">Ramsey, </w:t>
      </w:r>
      <w:r w:rsidR="005879CE">
        <w:rPr>
          <w:rFonts w:ascii="Times New Roman" w:hAnsi="Times New Roman" w:cs="Times New Roman"/>
        </w:rPr>
        <w:t xml:space="preserve">et al., </w:t>
      </w:r>
      <w:r w:rsidR="00452566" w:rsidRPr="00452566">
        <w:rPr>
          <w:rFonts w:ascii="Times New Roman" w:hAnsi="Times New Roman" w:cs="Times New Roman"/>
        </w:rPr>
        <w:t>2016, p. 30</w:t>
      </w:r>
      <w:r w:rsidRPr="00452566">
        <w:rPr>
          <w:rFonts w:ascii="Times New Roman" w:hAnsi="Times New Roman" w:cs="Times New Roman"/>
        </w:rPr>
        <w:t>). More research was done by a research company named “Markets</w:t>
      </w:r>
      <w:ins w:id="41" w:author="Motts" w:date="2017-05-02T21:28:00Z">
        <w:r w:rsidR="006E638B">
          <w:rPr>
            <w:rFonts w:ascii="Times New Roman" w:hAnsi="Times New Roman" w:cs="Times New Roman"/>
          </w:rPr>
          <w:t xml:space="preserve"> </w:t>
        </w:r>
      </w:ins>
      <w:r w:rsidRPr="00452566">
        <w:rPr>
          <w:rFonts w:ascii="Times New Roman" w:hAnsi="Times New Roman" w:cs="Times New Roman"/>
        </w:rPr>
        <w:t>and</w:t>
      </w:r>
      <w:ins w:id="42" w:author="Motts" w:date="2017-05-02T21:28:00Z">
        <w:r w:rsidR="006E638B">
          <w:rPr>
            <w:rFonts w:ascii="Times New Roman" w:hAnsi="Times New Roman" w:cs="Times New Roman"/>
          </w:rPr>
          <w:t xml:space="preserve"> </w:t>
        </w:r>
      </w:ins>
      <w:r w:rsidRPr="00452566">
        <w:rPr>
          <w:rFonts w:ascii="Times New Roman" w:hAnsi="Times New Roman" w:cs="Times New Roman"/>
        </w:rPr>
        <w:t xml:space="preserve">Markets;” their </w:t>
      </w:r>
      <w:r w:rsidR="001A4A50" w:rsidRPr="00452566">
        <w:rPr>
          <w:rFonts w:ascii="Times New Roman" w:hAnsi="Times New Roman" w:cs="Times New Roman"/>
        </w:rPr>
        <w:t>research</w:t>
      </w:r>
      <w:r w:rsidRPr="00452566">
        <w:rPr>
          <w:rFonts w:ascii="Times New Roman" w:hAnsi="Times New Roman" w:cs="Times New Roman"/>
        </w:rPr>
        <w:t xml:space="preserve"> showed that “</w:t>
      </w:r>
      <w:r w:rsidR="001B58E8">
        <w:rPr>
          <w:rFonts w:ascii="Times New Roman" w:hAnsi="Times New Roman" w:cs="Times New Roman"/>
        </w:rPr>
        <w:t>[</w:t>
      </w:r>
      <w:r w:rsidRPr="00452566">
        <w:rPr>
          <w:rFonts w:ascii="Times New Roman" w:hAnsi="Times New Roman" w:cs="Times New Roman"/>
        </w:rPr>
        <w:t>…</w:t>
      </w:r>
      <w:r w:rsidR="001B58E8">
        <w:rPr>
          <w:rFonts w:ascii="Times New Roman" w:hAnsi="Times New Roman" w:cs="Times New Roman"/>
        </w:rPr>
        <w:t>]</w:t>
      </w:r>
      <w:r w:rsidR="003531CF">
        <w:rPr>
          <w:rFonts w:ascii="Times New Roman" w:hAnsi="Times New Roman" w:cs="Times New Roman"/>
        </w:rPr>
        <w:t xml:space="preserve"> </w:t>
      </w:r>
      <w:r w:rsidRPr="00452566">
        <w:rPr>
          <w:rFonts w:ascii="Times New Roman" w:hAnsi="Times New Roman" w:cs="Times New Roman"/>
        </w:rPr>
        <w:t>3D printing will experience 30% compound annual growth and reach $30 billion by 2022” (</w:t>
      </w:r>
      <w:r w:rsidR="00452566" w:rsidRPr="00452566">
        <w:rPr>
          <w:rFonts w:ascii="Times New Roman" w:hAnsi="Times New Roman" w:cs="Times New Roman"/>
        </w:rPr>
        <w:t>Ramsey,</w:t>
      </w:r>
      <w:r w:rsidR="005879CE">
        <w:rPr>
          <w:rFonts w:ascii="Times New Roman" w:hAnsi="Times New Roman" w:cs="Times New Roman"/>
        </w:rPr>
        <w:t xml:space="preserve"> et al.,</w:t>
      </w:r>
      <w:r w:rsidR="00452566" w:rsidRPr="00452566">
        <w:rPr>
          <w:rFonts w:ascii="Times New Roman" w:hAnsi="Times New Roman" w:cs="Times New Roman"/>
        </w:rPr>
        <w:t xml:space="preserve"> 2016, p. 30</w:t>
      </w:r>
      <w:r>
        <w:rPr>
          <w:rFonts w:ascii="Times New Roman" w:hAnsi="Times New Roman" w:cs="Times New Roman"/>
        </w:rPr>
        <w:t>).</w:t>
      </w:r>
    </w:p>
    <w:p w14:paraId="1245B45F" w14:textId="299E6FE3" w:rsidR="002E3516" w:rsidRPr="0073163E" w:rsidRDefault="002E3516" w:rsidP="002E3516">
      <w:pPr>
        <w:ind w:firstLine="0"/>
        <w:jc w:val="center"/>
        <w:rPr>
          <w:rFonts w:ascii="Times New Roman" w:hAnsi="Times New Roman" w:cs="Times New Roman"/>
          <w:b/>
        </w:rPr>
      </w:pPr>
      <w:r w:rsidRPr="0073163E">
        <w:rPr>
          <w:rFonts w:ascii="Times New Roman" w:hAnsi="Times New Roman" w:cs="Times New Roman"/>
          <w:b/>
        </w:rPr>
        <w:t xml:space="preserve">The Next Innovation by the </w:t>
      </w:r>
      <w:proofErr w:type="spellStart"/>
      <w:r w:rsidRPr="0073163E">
        <w:rPr>
          <w:rFonts w:ascii="Times New Roman" w:hAnsi="Times New Roman" w:cs="Times New Roman"/>
          <w:b/>
        </w:rPr>
        <w:t>Hypercar</w:t>
      </w:r>
      <w:proofErr w:type="spellEnd"/>
      <w:r w:rsidRPr="0073163E">
        <w:rPr>
          <w:rFonts w:ascii="Times New Roman" w:hAnsi="Times New Roman" w:cs="Times New Roman"/>
          <w:b/>
        </w:rPr>
        <w:t xml:space="preserve"> Industry</w:t>
      </w:r>
    </w:p>
    <w:p w14:paraId="60C862F0" w14:textId="01958A32" w:rsidR="00C67ABB" w:rsidRDefault="00674C56" w:rsidP="00AD19B0">
      <w:pPr>
        <w:rPr>
          <w:rFonts w:ascii="Times New Roman" w:hAnsi="Times New Roman" w:cs="Times New Roman"/>
        </w:rPr>
      </w:pPr>
      <w:proofErr w:type="spellStart"/>
      <w:r>
        <w:rPr>
          <w:rFonts w:ascii="Times New Roman" w:hAnsi="Times New Roman" w:cs="Times New Roman"/>
        </w:rPr>
        <w:t>Koenigsegg</w:t>
      </w:r>
      <w:proofErr w:type="spellEnd"/>
      <w:r>
        <w:rPr>
          <w:rFonts w:ascii="Times New Roman" w:hAnsi="Times New Roman" w:cs="Times New Roman"/>
        </w:rPr>
        <w:t xml:space="preserve"> also has a sister compan</w:t>
      </w:r>
      <w:r w:rsidR="008A7245">
        <w:rPr>
          <w:rFonts w:ascii="Times New Roman" w:hAnsi="Times New Roman" w:cs="Times New Roman"/>
        </w:rPr>
        <w:t xml:space="preserve">y named </w:t>
      </w:r>
      <w:proofErr w:type="spellStart"/>
      <w:r w:rsidR="008A7245">
        <w:rPr>
          <w:rFonts w:ascii="Times New Roman" w:hAnsi="Times New Roman" w:cs="Times New Roman"/>
        </w:rPr>
        <w:t>FreeValve</w:t>
      </w:r>
      <w:proofErr w:type="spellEnd"/>
      <w:r w:rsidR="008A7245">
        <w:rPr>
          <w:rFonts w:ascii="Times New Roman" w:hAnsi="Times New Roman" w:cs="Times New Roman"/>
        </w:rPr>
        <w:t xml:space="preserve">. </w:t>
      </w:r>
      <w:r w:rsidR="00CF460B">
        <w:rPr>
          <w:rFonts w:ascii="Times New Roman" w:hAnsi="Times New Roman" w:cs="Times New Roman"/>
        </w:rPr>
        <w:t>This company</w:t>
      </w:r>
      <w:r>
        <w:rPr>
          <w:rFonts w:ascii="Times New Roman" w:hAnsi="Times New Roman" w:cs="Times New Roman"/>
        </w:rPr>
        <w:t xml:space="preserve"> has been experimenting with a new innovation that may change the way the combustion engine works. The current combustion engine uses what is called a camshaft to operate its valves. This locks the camshaft into a specific pattern to be used throughout the engine’s entire running process. However, with the new addition of </w:t>
      </w:r>
      <w:proofErr w:type="spellStart"/>
      <w:r>
        <w:rPr>
          <w:rFonts w:ascii="Times New Roman" w:hAnsi="Times New Roman" w:cs="Times New Roman"/>
        </w:rPr>
        <w:t>FreeValve</w:t>
      </w:r>
      <w:proofErr w:type="spellEnd"/>
      <w:r>
        <w:rPr>
          <w:rFonts w:ascii="Times New Roman" w:hAnsi="Times New Roman" w:cs="Times New Roman"/>
        </w:rPr>
        <w:t xml:space="preserve">, the manufacturers and engine programmers can change almost every aspect of each valve separately for both the intake and </w:t>
      </w:r>
      <w:r w:rsidRPr="005A06E7">
        <w:rPr>
          <w:rFonts w:ascii="Times New Roman" w:hAnsi="Times New Roman" w:cs="Times New Roman"/>
        </w:rPr>
        <w:t>exhaust</w:t>
      </w:r>
      <w:r>
        <w:rPr>
          <w:rFonts w:ascii="Times New Roman" w:hAnsi="Times New Roman" w:cs="Times New Roman"/>
        </w:rPr>
        <w:t xml:space="preserve">. </w:t>
      </w:r>
      <w:r w:rsidRPr="003A3A31">
        <w:rPr>
          <w:rFonts w:ascii="Times New Roman" w:hAnsi="Times New Roman" w:cs="Times New Roman"/>
        </w:rPr>
        <w:t>“</w:t>
      </w:r>
      <w:r w:rsidR="00D41618">
        <w:rPr>
          <w:rFonts w:ascii="Times New Roman" w:hAnsi="Times New Roman" w:cs="Times New Roman"/>
        </w:rPr>
        <w:t>[</w:t>
      </w:r>
      <w:r w:rsidRPr="003A3A31">
        <w:rPr>
          <w:rFonts w:ascii="Times New Roman" w:hAnsi="Times New Roman" w:cs="Times New Roman"/>
        </w:rPr>
        <w:t>…</w:t>
      </w:r>
      <w:r w:rsidR="00D41618">
        <w:rPr>
          <w:rFonts w:ascii="Times New Roman" w:hAnsi="Times New Roman" w:cs="Times New Roman"/>
        </w:rPr>
        <w:t>]</w:t>
      </w:r>
      <w:r w:rsidRPr="003A3A31">
        <w:rPr>
          <w:rFonts w:ascii="Times New Roman" w:hAnsi="Times New Roman" w:cs="Times New Roman"/>
        </w:rPr>
        <w:t xml:space="preserve"> </w:t>
      </w:r>
      <w:proofErr w:type="spellStart"/>
      <w:r w:rsidRPr="003A3A31">
        <w:rPr>
          <w:rFonts w:ascii="Times New Roman" w:hAnsi="Times New Roman" w:cs="Times New Roman"/>
        </w:rPr>
        <w:lastRenderedPageBreak/>
        <w:t>FreeValve</w:t>
      </w:r>
      <w:proofErr w:type="spellEnd"/>
      <w:r w:rsidRPr="003A3A31">
        <w:rPr>
          <w:rFonts w:ascii="Times New Roman" w:hAnsi="Times New Roman" w:cs="Times New Roman"/>
        </w:rPr>
        <w:t xml:space="preserve"> allows independent control over every valve's precise opening/closing position and timing throughout the whole combustion cycle. The result is a disruptive technology that allows an unprecedented degree of </w:t>
      </w:r>
      <w:r w:rsidR="00D41618" w:rsidRPr="003A3A31">
        <w:rPr>
          <w:rFonts w:ascii="Times New Roman" w:hAnsi="Times New Roman" w:cs="Times New Roman"/>
        </w:rPr>
        <w:t>control</w:t>
      </w:r>
      <w:r w:rsidR="00D41618">
        <w:rPr>
          <w:rFonts w:ascii="Times New Roman" w:hAnsi="Times New Roman" w:cs="Times New Roman"/>
        </w:rPr>
        <w:t xml:space="preserve"> [</w:t>
      </w:r>
      <w:r w:rsidRPr="003A3A31">
        <w:rPr>
          <w:rFonts w:ascii="Times New Roman" w:hAnsi="Times New Roman" w:cs="Times New Roman"/>
        </w:rPr>
        <w:t>…</w:t>
      </w:r>
      <w:r w:rsidR="00D41618">
        <w:rPr>
          <w:rFonts w:ascii="Times New Roman" w:hAnsi="Times New Roman" w:cs="Times New Roman"/>
        </w:rPr>
        <w:t>]</w:t>
      </w:r>
      <w:r w:rsidRPr="003A3A31">
        <w:rPr>
          <w:rFonts w:ascii="Times New Roman" w:hAnsi="Times New Roman" w:cs="Times New Roman"/>
        </w:rPr>
        <w:t xml:space="preserve">” </w:t>
      </w:r>
      <w:r w:rsidRPr="00A722DD">
        <w:rPr>
          <w:rFonts w:ascii="Times New Roman" w:hAnsi="Times New Roman" w:cs="Times New Roman"/>
        </w:rPr>
        <w:t>(</w:t>
      </w:r>
      <w:r w:rsidR="00A722DD" w:rsidRPr="00A722DD">
        <w:rPr>
          <w:rFonts w:ascii="Times New Roman" w:hAnsi="Times New Roman" w:cs="Times New Roman"/>
        </w:rPr>
        <w:t>“</w:t>
      </w:r>
      <w:proofErr w:type="spellStart"/>
      <w:r w:rsidR="003A3A31" w:rsidRPr="00A722DD">
        <w:rPr>
          <w:rFonts w:ascii="Times New Roman" w:hAnsi="Times New Roman" w:cs="Times New Roman"/>
        </w:rPr>
        <w:t>Koenigsegg</w:t>
      </w:r>
      <w:proofErr w:type="spellEnd"/>
      <w:r w:rsidR="003A3A31" w:rsidRPr="00A722DD">
        <w:rPr>
          <w:rFonts w:ascii="Times New Roman" w:hAnsi="Times New Roman" w:cs="Times New Roman"/>
        </w:rPr>
        <w:t xml:space="preserve"> – </w:t>
      </w:r>
      <w:proofErr w:type="spellStart"/>
      <w:r w:rsidR="003A3A31" w:rsidRPr="00A722DD">
        <w:rPr>
          <w:rFonts w:ascii="Times New Roman" w:hAnsi="Times New Roman" w:cs="Times New Roman"/>
        </w:rPr>
        <w:t>FreeValve</w:t>
      </w:r>
      <w:proofErr w:type="spellEnd"/>
      <w:r w:rsidR="003A3A31" w:rsidRPr="00A722DD">
        <w:rPr>
          <w:rFonts w:ascii="Times New Roman" w:hAnsi="Times New Roman" w:cs="Times New Roman"/>
        </w:rPr>
        <w:t xml:space="preserve"> Technology</w:t>
      </w:r>
      <w:r w:rsidR="00A722DD" w:rsidRPr="00A722DD">
        <w:rPr>
          <w:rFonts w:ascii="Times New Roman" w:hAnsi="Times New Roman" w:cs="Times New Roman"/>
        </w:rPr>
        <w:t>,” 2016</w:t>
      </w:r>
      <w:r>
        <w:rPr>
          <w:rFonts w:ascii="Times New Roman" w:hAnsi="Times New Roman" w:cs="Times New Roman"/>
        </w:rPr>
        <w:t xml:space="preserve">). The ability to control each valve independently allows for not only a higher rpm limit, but (in the test engine that </w:t>
      </w:r>
      <w:proofErr w:type="spellStart"/>
      <w:r>
        <w:rPr>
          <w:rFonts w:ascii="Times New Roman" w:hAnsi="Times New Roman" w:cs="Times New Roman"/>
        </w:rPr>
        <w:t>FreeValve</w:t>
      </w:r>
      <w:proofErr w:type="spellEnd"/>
      <w:r>
        <w:rPr>
          <w:rFonts w:ascii="Times New Roman" w:hAnsi="Times New Roman" w:cs="Times New Roman"/>
        </w:rPr>
        <w:t xml:space="preserve"> was working on) will also increase power by 45% and torque by 47% (</w:t>
      </w:r>
      <w:r w:rsidR="003A3A31" w:rsidRPr="003A3A31">
        <w:rPr>
          <w:rFonts w:ascii="Times New Roman" w:hAnsi="Times New Roman" w:cs="Times New Roman"/>
        </w:rPr>
        <w:t>Improved Performance</w:t>
      </w:r>
      <w:r w:rsidR="003A3A31">
        <w:rPr>
          <w:rFonts w:ascii="Times New Roman" w:hAnsi="Times New Roman" w:cs="Times New Roman"/>
        </w:rPr>
        <w:t xml:space="preserve">, </w:t>
      </w:r>
      <w:proofErr w:type="spellStart"/>
      <w:r w:rsidR="003A3A31">
        <w:rPr>
          <w:rFonts w:ascii="Times New Roman" w:hAnsi="Times New Roman" w:cs="Times New Roman"/>
        </w:rPr>
        <w:t>n.d.</w:t>
      </w:r>
      <w:proofErr w:type="spellEnd"/>
      <w:r>
        <w:rPr>
          <w:rFonts w:ascii="Times New Roman" w:hAnsi="Times New Roman" w:cs="Times New Roman"/>
        </w:rPr>
        <w:t xml:space="preserve">). The </w:t>
      </w:r>
      <w:proofErr w:type="spellStart"/>
      <w:r>
        <w:rPr>
          <w:rFonts w:ascii="Times New Roman" w:hAnsi="Times New Roman" w:cs="Times New Roman"/>
        </w:rPr>
        <w:t>FreeValve</w:t>
      </w:r>
      <w:proofErr w:type="spellEnd"/>
      <w:r>
        <w:rPr>
          <w:rFonts w:ascii="Times New Roman" w:hAnsi="Times New Roman" w:cs="Times New Roman"/>
        </w:rPr>
        <w:t xml:space="preserve"> system was also able to increase fuel economy by 15% in </w:t>
      </w:r>
      <w:proofErr w:type="spellStart"/>
      <w:r>
        <w:rPr>
          <w:rFonts w:ascii="Times New Roman" w:hAnsi="Times New Roman" w:cs="Times New Roman"/>
        </w:rPr>
        <w:t>FreeValve’s</w:t>
      </w:r>
      <w:proofErr w:type="spellEnd"/>
      <w:r>
        <w:rPr>
          <w:rFonts w:ascii="Times New Roman" w:hAnsi="Times New Roman" w:cs="Times New Roman"/>
        </w:rPr>
        <w:t xml:space="preserve"> test engine (</w:t>
      </w:r>
      <w:r w:rsidR="003A3A31">
        <w:rPr>
          <w:rFonts w:ascii="Times New Roman" w:hAnsi="Times New Roman" w:cs="Times New Roman"/>
        </w:rPr>
        <w:t xml:space="preserve">Fuel Consumption Reduction, </w:t>
      </w:r>
      <w:proofErr w:type="spellStart"/>
      <w:r w:rsidR="003A3A31">
        <w:rPr>
          <w:rFonts w:ascii="Times New Roman" w:hAnsi="Times New Roman" w:cs="Times New Roman"/>
        </w:rPr>
        <w:t>n.d.</w:t>
      </w:r>
      <w:proofErr w:type="spellEnd"/>
      <w:r>
        <w:rPr>
          <w:rFonts w:ascii="Times New Roman" w:hAnsi="Times New Roman" w:cs="Times New Roman"/>
        </w:rPr>
        <w:t xml:space="preserve">). By removing unneeded parts and components from the traditional combustion engine, the engine will in turn become smaller and also weigh less. In </w:t>
      </w:r>
      <w:proofErr w:type="spellStart"/>
      <w:r>
        <w:rPr>
          <w:rFonts w:ascii="Times New Roman" w:hAnsi="Times New Roman" w:cs="Times New Roman"/>
        </w:rPr>
        <w:t>FreeValve’s</w:t>
      </w:r>
      <w:proofErr w:type="spellEnd"/>
      <w:r>
        <w:rPr>
          <w:rFonts w:ascii="Times New Roman" w:hAnsi="Times New Roman" w:cs="Times New Roman"/>
        </w:rPr>
        <w:t xml:space="preserve"> test engine, they were able to lose 20kg from the weight of the engine (</w:t>
      </w:r>
      <w:r w:rsidR="001607DE">
        <w:rPr>
          <w:rFonts w:ascii="Times New Roman" w:hAnsi="Times New Roman" w:cs="Times New Roman"/>
        </w:rPr>
        <w:t xml:space="preserve">Compactness, </w:t>
      </w:r>
      <w:proofErr w:type="spellStart"/>
      <w:r w:rsidR="001607DE">
        <w:rPr>
          <w:rFonts w:ascii="Times New Roman" w:hAnsi="Times New Roman" w:cs="Times New Roman"/>
        </w:rPr>
        <w:t>n.d.</w:t>
      </w:r>
      <w:proofErr w:type="spellEnd"/>
      <w:r>
        <w:rPr>
          <w:rFonts w:ascii="Times New Roman" w:hAnsi="Times New Roman" w:cs="Times New Roman"/>
        </w:rPr>
        <w:t xml:space="preserve">). Although this is not implemented into any production car currently, </w:t>
      </w:r>
      <w:proofErr w:type="spellStart"/>
      <w:r>
        <w:rPr>
          <w:rFonts w:ascii="Times New Roman" w:hAnsi="Times New Roman" w:cs="Times New Roman"/>
        </w:rPr>
        <w:t>FreeValve</w:t>
      </w:r>
      <w:proofErr w:type="spellEnd"/>
      <w:r>
        <w:rPr>
          <w:rFonts w:ascii="Times New Roman" w:hAnsi="Times New Roman" w:cs="Times New Roman"/>
        </w:rPr>
        <w:t xml:space="preserve"> is continuing to refine their new technology in hopes that it will be a standard feature in all combustion engines in the future.</w:t>
      </w:r>
    </w:p>
    <w:p w14:paraId="0C68881E" w14:textId="77777777" w:rsidR="00AD19B0" w:rsidRPr="007F7838" w:rsidRDefault="00AD19B0" w:rsidP="00AD19B0">
      <w:pPr>
        <w:ind w:firstLine="0"/>
        <w:jc w:val="center"/>
        <w:rPr>
          <w:rFonts w:ascii="Times New Roman" w:hAnsi="Times New Roman" w:cs="Times New Roman"/>
          <w:b/>
        </w:rPr>
      </w:pPr>
      <w:r w:rsidRPr="007F7838">
        <w:rPr>
          <w:rFonts w:ascii="Times New Roman" w:hAnsi="Times New Roman" w:cs="Times New Roman"/>
          <w:b/>
        </w:rPr>
        <w:t xml:space="preserve">Market Structure for the </w:t>
      </w:r>
      <w:proofErr w:type="spellStart"/>
      <w:r w:rsidRPr="007F7838">
        <w:rPr>
          <w:rFonts w:ascii="Times New Roman" w:hAnsi="Times New Roman" w:cs="Times New Roman"/>
          <w:b/>
        </w:rPr>
        <w:t>Hypercar</w:t>
      </w:r>
      <w:proofErr w:type="spellEnd"/>
      <w:r w:rsidRPr="007F7838">
        <w:rPr>
          <w:rFonts w:ascii="Times New Roman" w:hAnsi="Times New Roman" w:cs="Times New Roman"/>
          <w:b/>
        </w:rPr>
        <w:t xml:space="preserve"> Industry</w:t>
      </w:r>
    </w:p>
    <w:p w14:paraId="60E35609" w14:textId="6E7F8080" w:rsidR="00AD19B0" w:rsidRPr="00C67ABB" w:rsidRDefault="007F7838" w:rsidP="00AD19B0">
      <w:pPr>
        <w:ind w:firstLine="0"/>
        <w:rPr>
          <w:rFonts w:ascii="Times New Roman" w:hAnsi="Times New Roman" w:cs="Times New Roman"/>
        </w:rPr>
      </w:pPr>
      <w:r w:rsidRPr="007F7838">
        <w:rPr>
          <w:rFonts w:ascii="Times New Roman" w:hAnsi="Times New Roman" w:cs="Times New Roman"/>
        </w:rPr>
        <w:tab/>
      </w:r>
      <w:proofErr w:type="spellStart"/>
      <w:r w:rsidR="00C064DD" w:rsidRPr="007F7838">
        <w:rPr>
          <w:rFonts w:ascii="Times New Roman" w:hAnsi="Times New Roman" w:cs="Times New Roman"/>
        </w:rPr>
        <w:t>Koenigsegg</w:t>
      </w:r>
      <w:proofErr w:type="spellEnd"/>
      <w:r w:rsidR="00C064DD" w:rsidRPr="007F7838">
        <w:rPr>
          <w:rFonts w:ascii="Times New Roman" w:hAnsi="Times New Roman" w:cs="Times New Roman"/>
        </w:rPr>
        <w:t xml:space="preserve"> </w:t>
      </w:r>
      <w:r w:rsidR="00631264" w:rsidRPr="007F7838">
        <w:rPr>
          <w:rFonts w:ascii="Times New Roman" w:hAnsi="Times New Roman" w:cs="Times New Roman"/>
        </w:rPr>
        <w:t xml:space="preserve">has earned the right to say that they are </w:t>
      </w:r>
      <w:r w:rsidR="00C064DD" w:rsidRPr="007F7838">
        <w:rPr>
          <w:rFonts w:ascii="Times New Roman" w:hAnsi="Times New Roman" w:cs="Times New Roman"/>
        </w:rPr>
        <w:t xml:space="preserve">one of the major leaders in the </w:t>
      </w:r>
      <w:proofErr w:type="spellStart"/>
      <w:r w:rsidR="00C064DD" w:rsidRPr="007F7838">
        <w:rPr>
          <w:rFonts w:ascii="Times New Roman" w:hAnsi="Times New Roman" w:cs="Times New Roman"/>
        </w:rPr>
        <w:t>Hypercar</w:t>
      </w:r>
      <w:proofErr w:type="spellEnd"/>
      <w:r w:rsidR="00C064DD" w:rsidRPr="007F7838">
        <w:rPr>
          <w:rFonts w:ascii="Times New Roman" w:hAnsi="Times New Roman" w:cs="Times New Roman"/>
        </w:rPr>
        <w:t xml:space="preserve"> industry; and rightfully so </w:t>
      </w:r>
      <w:r w:rsidR="00631264" w:rsidRPr="007F7838">
        <w:rPr>
          <w:rFonts w:ascii="Times New Roman" w:hAnsi="Times New Roman" w:cs="Times New Roman"/>
        </w:rPr>
        <w:t>since they had to go up against manufacturers like Ferrari, McLaren, and Porsche.</w:t>
      </w:r>
      <w:r w:rsidR="00FD09BE" w:rsidRPr="007F7838">
        <w:rPr>
          <w:rFonts w:ascii="Times New Roman" w:hAnsi="Times New Roman" w:cs="Times New Roman"/>
        </w:rPr>
        <w:t xml:space="preserve"> All these automobile manufacturers</w:t>
      </w:r>
      <w:r w:rsidR="009143A1" w:rsidRPr="007F7838">
        <w:rPr>
          <w:rFonts w:ascii="Times New Roman" w:hAnsi="Times New Roman" w:cs="Times New Roman"/>
        </w:rPr>
        <w:t xml:space="preserve"> all create the same </w:t>
      </w:r>
      <w:r w:rsidR="00C6602E" w:rsidRPr="007F7838">
        <w:rPr>
          <w:rFonts w:ascii="Times New Roman" w:hAnsi="Times New Roman" w:cs="Times New Roman"/>
        </w:rPr>
        <w:t>end product</w:t>
      </w:r>
      <w:r w:rsidR="009143A1" w:rsidRPr="007F7838">
        <w:rPr>
          <w:rFonts w:ascii="Times New Roman" w:hAnsi="Times New Roman" w:cs="Times New Roman"/>
        </w:rPr>
        <w:t xml:space="preserve"> with slight differences.</w:t>
      </w:r>
      <w:r w:rsidR="00D63D47" w:rsidRPr="007F7838">
        <w:rPr>
          <w:rFonts w:ascii="Times New Roman" w:hAnsi="Times New Roman" w:cs="Times New Roman"/>
        </w:rPr>
        <w:t xml:space="preserve"> </w:t>
      </w:r>
      <w:r w:rsidR="00C6602E" w:rsidRPr="007F7838">
        <w:rPr>
          <w:rFonts w:ascii="Times New Roman" w:hAnsi="Times New Roman" w:cs="Times New Roman"/>
        </w:rPr>
        <w:t xml:space="preserve">“That slight difference in definition leaves room for huge differences in how the companies operate in the market” </w:t>
      </w:r>
      <w:r w:rsidR="002538D2" w:rsidRPr="007F7838">
        <w:rPr>
          <w:rFonts w:ascii="Times New Roman" w:hAnsi="Times New Roman" w:cs="Times New Roman"/>
        </w:rPr>
        <w:t>(“</w:t>
      </w:r>
      <w:r w:rsidR="002538D2" w:rsidRPr="007F7838">
        <w:t>4 Market Structures,” 2016</w:t>
      </w:r>
      <w:r w:rsidR="002538D2" w:rsidRPr="007F7838">
        <w:rPr>
          <w:rFonts w:ascii="Times New Roman" w:hAnsi="Times New Roman" w:cs="Times New Roman"/>
        </w:rPr>
        <w:t xml:space="preserve">). </w:t>
      </w:r>
      <w:r w:rsidR="00C6602E" w:rsidRPr="007F7838">
        <w:rPr>
          <w:rFonts w:ascii="Times New Roman" w:hAnsi="Times New Roman" w:cs="Times New Roman"/>
        </w:rPr>
        <w:t>It is mostly personal preference as to what the rich automobile enthusiast</w:t>
      </w:r>
      <w:del w:id="43" w:author="Motts" w:date="2017-05-02T21:29:00Z">
        <w:r w:rsidR="00C6602E" w:rsidRPr="007F7838" w:rsidDel="006E638B">
          <w:rPr>
            <w:rFonts w:ascii="Times New Roman" w:hAnsi="Times New Roman" w:cs="Times New Roman"/>
          </w:rPr>
          <w:delText>s</w:delText>
        </w:r>
      </w:del>
      <w:r w:rsidR="00C6602E" w:rsidRPr="007F7838">
        <w:rPr>
          <w:rFonts w:ascii="Times New Roman" w:hAnsi="Times New Roman" w:cs="Times New Roman"/>
        </w:rPr>
        <w:t xml:space="preserve"> </w:t>
      </w:r>
      <w:r w:rsidRPr="007F7838">
        <w:rPr>
          <w:rFonts w:ascii="Times New Roman" w:hAnsi="Times New Roman" w:cs="Times New Roman"/>
        </w:rPr>
        <w:t>decides</w:t>
      </w:r>
      <w:r w:rsidR="00C6602E" w:rsidRPr="007F7838">
        <w:rPr>
          <w:rFonts w:ascii="Times New Roman" w:hAnsi="Times New Roman" w:cs="Times New Roman"/>
        </w:rPr>
        <w:t xml:space="preserve"> to buy; </w:t>
      </w:r>
      <w:r w:rsidRPr="007F7838">
        <w:rPr>
          <w:rFonts w:ascii="Times New Roman" w:hAnsi="Times New Roman" w:cs="Times New Roman"/>
        </w:rPr>
        <w:t>in turn,</w:t>
      </w:r>
      <w:r w:rsidR="00C6602E" w:rsidRPr="007F7838">
        <w:rPr>
          <w:rFonts w:ascii="Times New Roman" w:hAnsi="Times New Roman" w:cs="Times New Roman"/>
        </w:rPr>
        <w:t xml:space="preserve"> this industry </w:t>
      </w:r>
      <w:r w:rsidRPr="007F7838">
        <w:rPr>
          <w:rFonts w:ascii="Times New Roman" w:hAnsi="Times New Roman" w:cs="Times New Roman"/>
        </w:rPr>
        <w:t>has</w:t>
      </w:r>
      <w:r w:rsidR="006863A2" w:rsidRPr="007F7838">
        <w:rPr>
          <w:rFonts w:ascii="Times New Roman" w:hAnsi="Times New Roman" w:cs="Times New Roman"/>
        </w:rPr>
        <w:t xml:space="preserve"> </w:t>
      </w:r>
      <w:r w:rsidR="00C6602E" w:rsidRPr="007F7838">
        <w:rPr>
          <w:rFonts w:ascii="Times New Roman" w:hAnsi="Times New Roman" w:cs="Times New Roman"/>
        </w:rPr>
        <w:t>a highly competitive market.</w:t>
      </w:r>
      <w:r w:rsidR="005F1CCD" w:rsidRPr="007F7838">
        <w:rPr>
          <w:rFonts w:ascii="Times New Roman" w:hAnsi="Times New Roman" w:cs="Times New Roman"/>
        </w:rPr>
        <w:t xml:space="preserve"> It is also said that “monopolistic competition does not assume lowest possible cost production” (</w:t>
      </w:r>
      <w:r w:rsidR="002538D2" w:rsidRPr="007F7838">
        <w:rPr>
          <w:rFonts w:ascii="Times New Roman" w:hAnsi="Times New Roman" w:cs="Times New Roman"/>
        </w:rPr>
        <w:t>“</w:t>
      </w:r>
      <w:r w:rsidR="002538D2" w:rsidRPr="007F7838">
        <w:t>4 Market Structures,” 2016</w:t>
      </w:r>
      <w:r w:rsidR="005F1CCD" w:rsidRPr="007F7838">
        <w:rPr>
          <w:rFonts w:ascii="Times New Roman" w:hAnsi="Times New Roman" w:cs="Times New Roman"/>
        </w:rPr>
        <w:t xml:space="preserve">); </w:t>
      </w:r>
      <w:r w:rsidRPr="007F7838">
        <w:rPr>
          <w:rFonts w:ascii="Times New Roman" w:hAnsi="Times New Roman" w:cs="Times New Roman"/>
        </w:rPr>
        <w:t>this</w:t>
      </w:r>
      <w:r w:rsidR="005F1CCD" w:rsidRPr="007F7838">
        <w:rPr>
          <w:rFonts w:ascii="Times New Roman" w:hAnsi="Times New Roman" w:cs="Times New Roman"/>
        </w:rPr>
        <w:t xml:space="preserve"> is exactly true for the </w:t>
      </w:r>
      <w:proofErr w:type="spellStart"/>
      <w:r w:rsidR="005F1CCD" w:rsidRPr="007F7838">
        <w:rPr>
          <w:rFonts w:ascii="Times New Roman" w:hAnsi="Times New Roman" w:cs="Times New Roman"/>
        </w:rPr>
        <w:t>Hypercar</w:t>
      </w:r>
      <w:proofErr w:type="spellEnd"/>
      <w:r w:rsidR="005F1CCD" w:rsidRPr="007F7838">
        <w:rPr>
          <w:rFonts w:ascii="Times New Roman" w:hAnsi="Times New Roman" w:cs="Times New Roman"/>
        </w:rPr>
        <w:t xml:space="preserve"> industry as the companies develop and manufacture these cars without a budget.</w:t>
      </w:r>
      <w:r w:rsidR="00EB358E" w:rsidRPr="007F7838">
        <w:rPr>
          <w:rFonts w:ascii="Times New Roman" w:hAnsi="Times New Roman" w:cs="Times New Roman"/>
        </w:rPr>
        <w:t xml:space="preserve"> For already </w:t>
      </w:r>
      <w:r w:rsidR="002D0DA1" w:rsidRPr="007F7838">
        <w:rPr>
          <w:rFonts w:ascii="Times New Roman" w:hAnsi="Times New Roman" w:cs="Times New Roman"/>
        </w:rPr>
        <w:t xml:space="preserve">established automobile manufacturers, it may be fairly easy to enter into the </w:t>
      </w:r>
      <w:proofErr w:type="spellStart"/>
      <w:r w:rsidR="002D0DA1" w:rsidRPr="007F7838">
        <w:rPr>
          <w:rFonts w:ascii="Times New Roman" w:hAnsi="Times New Roman" w:cs="Times New Roman"/>
        </w:rPr>
        <w:t>Hypercar</w:t>
      </w:r>
      <w:proofErr w:type="spellEnd"/>
      <w:r w:rsidR="002D0DA1" w:rsidRPr="007F7838">
        <w:rPr>
          <w:rFonts w:ascii="Times New Roman" w:hAnsi="Times New Roman" w:cs="Times New Roman"/>
        </w:rPr>
        <w:t xml:space="preserve"> </w:t>
      </w:r>
      <w:r w:rsidR="00907C75" w:rsidRPr="007F7838">
        <w:rPr>
          <w:rFonts w:ascii="Times New Roman" w:hAnsi="Times New Roman" w:cs="Times New Roman"/>
        </w:rPr>
        <w:t xml:space="preserve">industry </w:t>
      </w:r>
      <w:r w:rsidR="00907C75" w:rsidRPr="007F7838">
        <w:rPr>
          <w:rFonts w:ascii="Times New Roman" w:hAnsi="Times New Roman" w:cs="Times New Roman"/>
        </w:rPr>
        <w:lastRenderedPageBreak/>
        <w:t xml:space="preserve">since they would only need to spend a lot </w:t>
      </w:r>
      <w:r w:rsidR="008B3BE9" w:rsidRPr="007F7838">
        <w:rPr>
          <w:rFonts w:ascii="Times New Roman" w:hAnsi="Times New Roman" w:cs="Times New Roman"/>
        </w:rPr>
        <w:t>of money to manufacture it; assuming they already have the right engineers.</w:t>
      </w:r>
      <w:r w:rsidR="00895307" w:rsidRPr="007F7838">
        <w:rPr>
          <w:rFonts w:ascii="Times New Roman" w:hAnsi="Times New Roman" w:cs="Times New Roman"/>
        </w:rPr>
        <w:t xml:space="preserve"> With those facts stated, the </w:t>
      </w:r>
      <w:proofErr w:type="spellStart"/>
      <w:r w:rsidR="00895307" w:rsidRPr="007F7838">
        <w:rPr>
          <w:rFonts w:ascii="Times New Roman" w:hAnsi="Times New Roman" w:cs="Times New Roman"/>
        </w:rPr>
        <w:t>Hypercar</w:t>
      </w:r>
      <w:proofErr w:type="spellEnd"/>
      <w:r w:rsidR="00895307" w:rsidRPr="007F7838">
        <w:rPr>
          <w:rFonts w:ascii="Times New Roman" w:hAnsi="Times New Roman" w:cs="Times New Roman"/>
        </w:rPr>
        <w:t xml:space="preserve"> industry leans more towards the monopolistic competition market structure.</w:t>
      </w:r>
      <w:ins w:id="44" w:author="Motts" w:date="2017-05-02T21:29:00Z">
        <w:r w:rsidR="006E638B">
          <w:rPr>
            <w:rFonts w:ascii="Times New Roman" w:hAnsi="Times New Roman" w:cs="Times New Roman"/>
          </w:rPr>
          <w:t xml:space="preserve"> </w:t>
        </w:r>
      </w:ins>
      <w:bookmarkStart w:id="45" w:name="_GoBack"/>
      <w:bookmarkEnd w:id="45"/>
    </w:p>
    <w:p w14:paraId="371701DF" w14:textId="77777777" w:rsidR="00F10068" w:rsidRDefault="00F10068" w:rsidP="00F92E49">
      <w:pPr>
        <w:ind w:firstLine="0"/>
      </w:pPr>
    </w:p>
    <w:p w14:paraId="6F4C16AD" w14:textId="77777777" w:rsidR="00570F91" w:rsidRDefault="00570F91" w:rsidP="00F92E49">
      <w:pPr>
        <w:ind w:firstLine="0"/>
      </w:pPr>
    </w:p>
    <w:p w14:paraId="34A99626" w14:textId="77777777" w:rsidR="002E4311" w:rsidRDefault="002E4311" w:rsidP="00F92E49">
      <w:pPr>
        <w:ind w:firstLine="0"/>
      </w:pPr>
    </w:p>
    <w:p w14:paraId="68F1FB1B" w14:textId="77777777" w:rsidR="002E4311" w:rsidRDefault="002E4311" w:rsidP="00F92E49">
      <w:pPr>
        <w:ind w:firstLine="0"/>
      </w:pPr>
    </w:p>
    <w:p w14:paraId="263B29B4" w14:textId="77777777" w:rsidR="002E4311" w:rsidRDefault="002E4311" w:rsidP="00F92E49">
      <w:pPr>
        <w:ind w:firstLine="0"/>
      </w:pPr>
    </w:p>
    <w:p w14:paraId="46BBB1A3" w14:textId="77777777" w:rsidR="002E4311" w:rsidRDefault="002E4311" w:rsidP="00F92E49">
      <w:pPr>
        <w:ind w:firstLine="0"/>
      </w:pPr>
    </w:p>
    <w:p w14:paraId="299A8C7D" w14:textId="77777777" w:rsidR="002E4311" w:rsidRDefault="002E4311" w:rsidP="00F92E49">
      <w:pPr>
        <w:ind w:firstLine="0"/>
      </w:pPr>
    </w:p>
    <w:p w14:paraId="290C5BD2" w14:textId="77777777" w:rsidR="002E4311" w:rsidRDefault="002E4311" w:rsidP="00F92E49">
      <w:pPr>
        <w:ind w:firstLine="0"/>
      </w:pPr>
    </w:p>
    <w:p w14:paraId="5A2B5AE8" w14:textId="77777777" w:rsidR="002E4311" w:rsidRDefault="002E4311" w:rsidP="00F92E49">
      <w:pPr>
        <w:ind w:firstLine="0"/>
      </w:pPr>
    </w:p>
    <w:p w14:paraId="4C4B6B65" w14:textId="77777777" w:rsidR="002E4311" w:rsidRDefault="002E4311" w:rsidP="00F92E49">
      <w:pPr>
        <w:ind w:firstLine="0"/>
      </w:pPr>
    </w:p>
    <w:p w14:paraId="0463D7DD" w14:textId="77777777" w:rsidR="002E4311" w:rsidRDefault="002E4311" w:rsidP="00F92E49">
      <w:pPr>
        <w:ind w:firstLine="0"/>
      </w:pPr>
    </w:p>
    <w:p w14:paraId="055CE86B" w14:textId="77777777" w:rsidR="002E4311" w:rsidRDefault="002E4311" w:rsidP="00F92E49">
      <w:pPr>
        <w:ind w:firstLine="0"/>
      </w:pPr>
    </w:p>
    <w:p w14:paraId="486A5ED5" w14:textId="2EDB46E2" w:rsidR="00B0148B" w:rsidRDefault="00B0148B" w:rsidP="00F92E49">
      <w:pPr>
        <w:ind w:firstLine="0"/>
      </w:pPr>
    </w:p>
    <w:p w14:paraId="2D3B0C18" w14:textId="66A4FBDC" w:rsidR="007B642F" w:rsidRDefault="007B642F" w:rsidP="00F92E49">
      <w:pPr>
        <w:ind w:firstLine="0"/>
      </w:pPr>
    </w:p>
    <w:p w14:paraId="625F070E" w14:textId="146E3C79" w:rsidR="007B642F" w:rsidRDefault="007B642F" w:rsidP="00F92E49">
      <w:pPr>
        <w:ind w:firstLine="0"/>
      </w:pPr>
    </w:p>
    <w:p w14:paraId="6412BC7B" w14:textId="1A82A64B" w:rsidR="007B642F" w:rsidRDefault="007B642F" w:rsidP="00F92E49">
      <w:pPr>
        <w:ind w:firstLine="0"/>
      </w:pPr>
    </w:p>
    <w:p w14:paraId="2877E5C1" w14:textId="21AAF7A1" w:rsidR="007B642F" w:rsidRDefault="007B642F" w:rsidP="00F92E49">
      <w:pPr>
        <w:ind w:firstLine="0"/>
      </w:pPr>
    </w:p>
    <w:p w14:paraId="36EAAB23" w14:textId="77777777" w:rsidR="00BB5224" w:rsidRDefault="00BB5224" w:rsidP="00F92E49">
      <w:pPr>
        <w:ind w:firstLine="0"/>
      </w:pPr>
    </w:p>
    <w:p w14:paraId="120D5525" w14:textId="02CD2288" w:rsidR="00406B2B" w:rsidRDefault="00406B2B" w:rsidP="00F92E49">
      <w:pPr>
        <w:ind w:firstLine="0"/>
      </w:pPr>
    </w:p>
    <w:p w14:paraId="12B275A1" w14:textId="77777777" w:rsidR="00242500" w:rsidRDefault="00242500" w:rsidP="00F92E49">
      <w:pPr>
        <w:ind w:firstLine="0"/>
      </w:pPr>
    </w:p>
    <w:p w14:paraId="5077B399" w14:textId="67CECEC8" w:rsidR="00B05DE5" w:rsidRPr="00483893" w:rsidRDefault="00F92E49" w:rsidP="00483893">
      <w:pPr>
        <w:ind w:firstLine="0"/>
        <w:jc w:val="center"/>
      </w:pPr>
      <w:r>
        <w:lastRenderedPageBreak/>
        <w:t>References</w:t>
      </w:r>
    </w:p>
    <w:p w14:paraId="13C13101" w14:textId="534A77C0" w:rsidR="00866941" w:rsidRPr="003E472A" w:rsidRDefault="00866941" w:rsidP="00866941">
      <w:pPr>
        <w:ind w:firstLine="0"/>
      </w:pPr>
      <w:r w:rsidRPr="003E472A">
        <w:rPr>
          <w:i/>
        </w:rPr>
        <w:t xml:space="preserve">2015 Ferrari La Ferrari: Tested! </w:t>
      </w:r>
      <w:proofErr w:type="gramStart"/>
      <w:r w:rsidRPr="003E472A">
        <w:rPr>
          <w:i/>
        </w:rPr>
        <w:t>The New Production Car Record Holder?</w:t>
      </w:r>
      <w:proofErr w:type="gramEnd"/>
      <w:r w:rsidRPr="003E472A">
        <w:rPr>
          <w:i/>
        </w:rPr>
        <w:t xml:space="preserve"> - Ignition Ep. 132</w:t>
      </w:r>
      <w:r w:rsidRPr="003E472A">
        <w:t xml:space="preserve">. </w:t>
      </w:r>
    </w:p>
    <w:p w14:paraId="7581AACF" w14:textId="77777777" w:rsidR="00866941" w:rsidRPr="003E472A" w:rsidRDefault="00866941" w:rsidP="00866941">
      <w:pPr>
        <w:ind w:left="720" w:firstLine="0"/>
      </w:pPr>
      <w:r w:rsidRPr="003E472A">
        <w:t>Motor Trend Channel (2015, May 18). Retrieved April 30, 2017 from https://www.youtube.com/watch?v=eUHOx-_1xZc&amp;t=620s</w:t>
      </w:r>
    </w:p>
    <w:p w14:paraId="6ECF156A" w14:textId="77777777" w:rsidR="00A41FCB" w:rsidRPr="003E472A" w:rsidRDefault="00A41FCB" w:rsidP="00A41FCB">
      <w:pPr>
        <w:ind w:firstLine="0"/>
      </w:pPr>
      <w:r w:rsidRPr="003E472A">
        <w:rPr>
          <w:i/>
        </w:rPr>
        <w:t xml:space="preserve">2015 McLaren P1 vs. 2015 Porsche 918 </w:t>
      </w:r>
      <w:proofErr w:type="spellStart"/>
      <w:r w:rsidRPr="003E472A">
        <w:rPr>
          <w:i/>
        </w:rPr>
        <w:t>Spyder</w:t>
      </w:r>
      <w:proofErr w:type="spellEnd"/>
      <w:r w:rsidRPr="003E472A">
        <w:rPr>
          <w:i/>
        </w:rPr>
        <w:t>! - Head 2 Head Ep. 64</w:t>
      </w:r>
      <w:r w:rsidRPr="003E472A">
        <w:t xml:space="preserve">. Motor Trend Channel </w:t>
      </w:r>
      <w:r w:rsidRPr="003E472A">
        <w:tab/>
        <w:t>(2015, April 1). Retrieved April 17, 2017 from https://www.youtube.com/</w:t>
      </w:r>
    </w:p>
    <w:p w14:paraId="19757434" w14:textId="77777777" w:rsidR="00A41FCB" w:rsidRPr="003E472A" w:rsidRDefault="00A41FCB" w:rsidP="00A41FCB">
      <w:pPr>
        <w:ind w:firstLine="0"/>
      </w:pPr>
      <w:r w:rsidRPr="003E472A">
        <w:tab/>
      </w:r>
      <w:proofErr w:type="spellStart"/>
      <w:proofErr w:type="gramStart"/>
      <w:r w:rsidRPr="003E472A">
        <w:t>watch?</w:t>
      </w:r>
      <w:proofErr w:type="gramEnd"/>
      <w:r w:rsidRPr="003E472A">
        <w:t>v</w:t>
      </w:r>
      <w:proofErr w:type="spellEnd"/>
      <w:r w:rsidRPr="003E472A">
        <w:t>=3fnTZKvX5jg</w:t>
      </w:r>
    </w:p>
    <w:p w14:paraId="46B293F4" w14:textId="77777777" w:rsidR="002538D2" w:rsidRPr="003E472A" w:rsidRDefault="002538D2" w:rsidP="002538D2">
      <w:pPr>
        <w:ind w:firstLine="0"/>
      </w:pPr>
      <w:proofErr w:type="gramStart"/>
      <w:r w:rsidRPr="003E472A">
        <w:t>4 Market Structures in Economics.</w:t>
      </w:r>
      <w:proofErr w:type="gramEnd"/>
      <w:r w:rsidRPr="003E472A">
        <w:t xml:space="preserve"> (2016, August 1). </w:t>
      </w:r>
      <w:proofErr w:type="gramStart"/>
      <w:r w:rsidRPr="003E472A">
        <w:t>Wall Street Survivor.</w:t>
      </w:r>
      <w:proofErr w:type="gramEnd"/>
      <w:r w:rsidRPr="003E472A">
        <w:t xml:space="preserve"> Retrieved April 30, </w:t>
      </w:r>
    </w:p>
    <w:p w14:paraId="4BE2D6A6" w14:textId="77777777" w:rsidR="002538D2" w:rsidRPr="003E472A" w:rsidRDefault="002538D2" w:rsidP="002538D2">
      <w:pPr>
        <w:ind w:left="720" w:firstLine="0"/>
      </w:pPr>
      <w:r w:rsidRPr="003E472A">
        <w:t>2017 from http://blog.wallstreetsurvivor.com/2016/08/01/4-market-structures-in-economics/</w:t>
      </w:r>
    </w:p>
    <w:p w14:paraId="7D4E9548" w14:textId="5851846E" w:rsidR="00E335DA" w:rsidRPr="003E472A" w:rsidRDefault="002538D2" w:rsidP="002538D2">
      <w:pPr>
        <w:ind w:firstLine="0"/>
      </w:pPr>
      <w:r w:rsidRPr="003E472A">
        <w:t xml:space="preserve"> </w:t>
      </w:r>
      <w:r w:rsidR="00E335DA" w:rsidRPr="003E472A">
        <w:t xml:space="preserve">Art. </w:t>
      </w:r>
      <w:proofErr w:type="gramStart"/>
      <w:r w:rsidR="00E335DA" w:rsidRPr="003E472A">
        <w:t>(</w:t>
      </w:r>
      <w:proofErr w:type="spellStart"/>
      <w:r w:rsidR="00E335DA" w:rsidRPr="003E472A">
        <w:t>n.d.</w:t>
      </w:r>
      <w:proofErr w:type="spellEnd"/>
      <w:r w:rsidR="00E335DA" w:rsidRPr="003E472A">
        <w:t>)</w:t>
      </w:r>
      <w:proofErr w:type="gramEnd"/>
      <w:r w:rsidR="00E335DA" w:rsidRPr="003E472A">
        <w:t xml:space="preserve"> Retrieved from https://en.oxforddictionaries.com/definition/art</w:t>
      </w:r>
    </w:p>
    <w:p w14:paraId="4A0D8C59" w14:textId="77777777" w:rsidR="00815069" w:rsidRPr="003E472A" w:rsidRDefault="00815069" w:rsidP="00815069">
      <w:pPr>
        <w:ind w:firstLine="0"/>
        <w:rPr>
          <w:kern w:val="0"/>
        </w:rPr>
      </w:pPr>
      <w:proofErr w:type="spellStart"/>
      <w:r w:rsidRPr="003E472A">
        <w:rPr>
          <w:kern w:val="0"/>
        </w:rPr>
        <w:t>Bailou</w:t>
      </w:r>
      <w:proofErr w:type="spellEnd"/>
      <w:r w:rsidRPr="003E472A">
        <w:rPr>
          <w:kern w:val="0"/>
        </w:rPr>
        <w:t xml:space="preserve">, W. B., </w:t>
      </w:r>
      <w:proofErr w:type="spellStart"/>
      <w:r w:rsidRPr="003E472A">
        <w:rPr>
          <w:kern w:val="0"/>
        </w:rPr>
        <w:t>Coulon</w:t>
      </w:r>
      <w:proofErr w:type="spellEnd"/>
      <w:r w:rsidRPr="003E472A">
        <w:rPr>
          <w:kern w:val="0"/>
        </w:rPr>
        <w:t xml:space="preserve">, B. C., </w:t>
      </w:r>
      <w:proofErr w:type="spellStart"/>
      <w:r w:rsidRPr="003E472A">
        <w:rPr>
          <w:kern w:val="0"/>
        </w:rPr>
        <w:t>Janssens</w:t>
      </w:r>
      <w:proofErr w:type="spellEnd"/>
      <w:r w:rsidRPr="003E472A">
        <w:rPr>
          <w:kern w:val="0"/>
        </w:rPr>
        <w:t xml:space="preserve">, Y. A. J., </w:t>
      </w:r>
      <w:proofErr w:type="spellStart"/>
      <w:r w:rsidRPr="003E472A">
        <w:rPr>
          <w:kern w:val="0"/>
        </w:rPr>
        <w:t>Velthem</w:t>
      </w:r>
      <w:proofErr w:type="spellEnd"/>
      <w:r w:rsidRPr="003E472A">
        <w:rPr>
          <w:kern w:val="0"/>
        </w:rPr>
        <w:t xml:space="preserve">, P. V. V., </w:t>
      </w:r>
      <w:proofErr w:type="spellStart"/>
      <w:r w:rsidRPr="003E472A">
        <w:rPr>
          <w:kern w:val="0"/>
        </w:rPr>
        <w:t>Sclavons</w:t>
      </w:r>
      <w:proofErr w:type="spellEnd"/>
      <w:r w:rsidRPr="003E472A">
        <w:rPr>
          <w:kern w:val="0"/>
        </w:rPr>
        <w:t xml:space="preserve">, M. S., &amp; </w:t>
      </w:r>
      <w:proofErr w:type="spellStart"/>
      <w:r w:rsidRPr="003E472A">
        <w:rPr>
          <w:kern w:val="0"/>
        </w:rPr>
        <w:t>Magnin</w:t>
      </w:r>
      <w:proofErr w:type="spellEnd"/>
      <w:r w:rsidRPr="003E472A">
        <w:rPr>
          <w:kern w:val="0"/>
        </w:rPr>
        <w:t xml:space="preserve">, </w:t>
      </w:r>
      <w:r w:rsidRPr="003E472A">
        <w:rPr>
          <w:kern w:val="0"/>
        </w:rPr>
        <w:tab/>
        <w:t xml:space="preserve">D. M. (2016, September). Quantitative characterization of </w:t>
      </w:r>
      <w:proofErr w:type="spellStart"/>
      <w:r w:rsidRPr="003E472A">
        <w:rPr>
          <w:kern w:val="0"/>
        </w:rPr>
        <w:t>interdiffusion</w:t>
      </w:r>
      <w:proofErr w:type="spellEnd"/>
      <w:r w:rsidRPr="003E472A">
        <w:rPr>
          <w:kern w:val="0"/>
        </w:rPr>
        <w:t xml:space="preserve"> at the resin-resin </w:t>
      </w:r>
      <w:r w:rsidRPr="003E472A">
        <w:rPr>
          <w:kern w:val="0"/>
        </w:rPr>
        <w:tab/>
        <w:t>and resin-</w:t>
      </w:r>
      <w:proofErr w:type="spellStart"/>
      <w:r w:rsidRPr="003E472A">
        <w:rPr>
          <w:kern w:val="0"/>
        </w:rPr>
        <w:t>prepreg</w:t>
      </w:r>
      <w:proofErr w:type="spellEnd"/>
      <w:r w:rsidRPr="003E472A">
        <w:rPr>
          <w:kern w:val="0"/>
        </w:rPr>
        <w:t xml:space="preserve"> interphases of epoxy systems processed by model SQ-RTM. </w:t>
      </w:r>
      <w:proofErr w:type="gramStart"/>
      <w:r w:rsidRPr="003E472A">
        <w:rPr>
          <w:i/>
          <w:kern w:val="0"/>
        </w:rPr>
        <w:t xml:space="preserve">Polymer </w:t>
      </w:r>
      <w:r w:rsidRPr="003E472A">
        <w:rPr>
          <w:i/>
          <w:kern w:val="0"/>
        </w:rPr>
        <w:tab/>
        <w:t>Engineering and Science</w:t>
      </w:r>
      <w:r w:rsidRPr="003E472A">
        <w:rPr>
          <w:kern w:val="0"/>
        </w:rPr>
        <w:t>, 56.9, 1061.</w:t>
      </w:r>
      <w:proofErr w:type="gramEnd"/>
      <w:r w:rsidRPr="003E472A">
        <w:rPr>
          <w:kern w:val="0"/>
        </w:rPr>
        <w:t xml:space="preserve"> </w:t>
      </w:r>
      <w:r w:rsidRPr="003E472A">
        <w:t xml:space="preserve">Retrieved </w:t>
      </w:r>
      <w:r w:rsidRPr="003E472A">
        <w:rPr>
          <w:kern w:val="0"/>
        </w:rPr>
        <w:t xml:space="preserve">April 10, 2017 from Expanded Academic </w:t>
      </w:r>
      <w:r w:rsidRPr="003E472A">
        <w:rPr>
          <w:kern w:val="0"/>
        </w:rPr>
        <w:tab/>
        <w:t>ASAP</w:t>
      </w:r>
    </w:p>
    <w:p w14:paraId="52B89E3A" w14:textId="77777777" w:rsidR="00EF1DA5" w:rsidRPr="003E472A" w:rsidRDefault="00EF1DA5" w:rsidP="00EF1DA5">
      <w:pPr>
        <w:ind w:firstLine="0"/>
      </w:pPr>
      <w:r w:rsidRPr="003E472A">
        <w:rPr>
          <w:i/>
        </w:rPr>
        <w:t xml:space="preserve">BMW M3: All 4 Generations (E30, E36, E46, E92) at </w:t>
      </w:r>
      <w:proofErr w:type="gramStart"/>
      <w:r w:rsidRPr="003E472A">
        <w:rPr>
          <w:i/>
        </w:rPr>
        <w:t>The</w:t>
      </w:r>
      <w:proofErr w:type="gramEnd"/>
      <w:r w:rsidRPr="003E472A">
        <w:rPr>
          <w:i/>
        </w:rPr>
        <w:t xml:space="preserve"> Track! - Ignition Episode 66</w:t>
      </w:r>
      <w:r w:rsidRPr="003E472A">
        <w:t xml:space="preserve">. Motor </w:t>
      </w:r>
      <w:r w:rsidRPr="003E472A">
        <w:tab/>
        <w:t>Trend Channel (2013, May 13). Retrieved April 17, 2017 from https://www.youtube.com/</w:t>
      </w:r>
    </w:p>
    <w:p w14:paraId="0F9AE945" w14:textId="77777777" w:rsidR="00EF1DA5" w:rsidRPr="003E472A" w:rsidRDefault="00EF1DA5" w:rsidP="00EF1DA5">
      <w:pPr>
        <w:ind w:firstLine="0"/>
      </w:pPr>
      <w:r w:rsidRPr="003E472A">
        <w:tab/>
      </w:r>
      <w:proofErr w:type="spellStart"/>
      <w:proofErr w:type="gramStart"/>
      <w:r w:rsidRPr="003E472A">
        <w:t>watch?</w:t>
      </w:r>
      <w:proofErr w:type="gramEnd"/>
      <w:r w:rsidRPr="003E472A">
        <w:t>v</w:t>
      </w:r>
      <w:proofErr w:type="spellEnd"/>
      <w:r w:rsidRPr="003E472A">
        <w:t>=hmveAGJ3MNc</w:t>
      </w:r>
    </w:p>
    <w:p w14:paraId="5F29BFFF" w14:textId="43413B82" w:rsidR="00EF1DA5" w:rsidRPr="003E472A" w:rsidRDefault="00EF1DA5" w:rsidP="00EF1DA5">
      <w:pPr>
        <w:ind w:firstLine="0"/>
      </w:pPr>
      <w:proofErr w:type="spellStart"/>
      <w:r w:rsidRPr="003E472A">
        <w:t>Carbonare</w:t>
      </w:r>
      <w:proofErr w:type="spellEnd"/>
      <w:r w:rsidRPr="003E472A">
        <w:t>, D.</w:t>
      </w:r>
      <w:r w:rsidR="006271AC" w:rsidRPr="003E472A">
        <w:t xml:space="preserve"> </w:t>
      </w:r>
      <w:r w:rsidRPr="003E472A">
        <w:t>D.</w:t>
      </w:r>
      <w:r w:rsidR="006271AC" w:rsidRPr="003E472A">
        <w:t xml:space="preserve"> </w:t>
      </w:r>
      <w:r w:rsidRPr="003E472A">
        <w:t xml:space="preserve">C. (2013). Modern Day Da Vinci: Horacio </w:t>
      </w:r>
      <w:proofErr w:type="spellStart"/>
      <w:r w:rsidRPr="003E472A">
        <w:t>Pagani</w:t>
      </w:r>
      <w:proofErr w:type="spellEnd"/>
      <w:r w:rsidRPr="003E472A">
        <w:t xml:space="preserve">. </w:t>
      </w:r>
      <w:proofErr w:type="spellStart"/>
      <w:proofErr w:type="gramStart"/>
      <w:r w:rsidRPr="003E472A">
        <w:rPr>
          <w:i/>
        </w:rPr>
        <w:t>Speedhunters</w:t>
      </w:r>
      <w:proofErr w:type="spellEnd"/>
      <w:r w:rsidRPr="003E472A">
        <w:t>.</w:t>
      </w:r>
      <w:proofErr w:type="gramEnd"/>
      <w:r w:rsidRPr="003E472A">
        <w:t xml:space="preserve"> Retrieved </w:t>
      </w:r>
      <w:r w:rsidRPr="003E472A">
        <w:tab/>
        <w:t>April 17, 2017 from http://www.speedhunters.com/2013/10/modern-day-da-vinci-</w:t>
      </w:r>
      <w:r w:rsidRPr="003E472A">
        <w:tab/>
      </w:r>
      <w:proofErr w:type="spellStart"/>
      <w:r w:rsidRPr="003E472A">
        <w:t>horacio-pagani</w:t>
      </w:r>
      <w:proofErr w:type="spellEnd"/>
      <w:r w:rsidRPr="003E472A">
        <w:t>/</w:t>
      </w:r>
    </w:p>
    <w:p w14:paraId="4BB93E83" w14:textId="77777777" w:rsidR="007B642F" w:rsidRPr="003E472A" w:rsidRDefault="007B642F" w:rsidP="00E335DA">
      <w:pPr>
        <w:ind w:firstLine="0"/>
        <w:rPr>
          <w:rFonts w:asciiTheme="majorHAnsi" w:hAnsiTheme="majorHAnsi" w:cstheme="majorHAnsi"/>
          <w:i/>
        </w:rPr>
      </w:pPr>
    </w:p>
    <w:p w14:paraId="0D55E956" w14:textId="528B794C" w:rsidR="00E335DA" w:rsidRPr="003E472A" w:rsidRDefault="00E335DA" w:rsidP="00E335DA">
      <w:pPr>
        <w:ind w:firstLine="0"/>
        <w:rPr>
          <w:rFonts w:asciiTheme="majorHAnsi" w:hAnsiTheme="majorHAnsi" w:cstheme="majorHAnsi"/>
        </w:rPr>
      </w:pPr>
      <w:proofErr w:type="gramStart"/>
      <w:r w:rsidRPr="003E472A">
        <w:rPr>
          <w:rFonts w:asciiTheme="majorHAnsi" w:hAnsiTheme="majorHAnsi" w:cstheme="majorHAnsi"/>
          <w:i/>
        </w:rPr>
        <w:lastRenderedPageBreak/>
        <w:t>Carbon Fiber Construction</w:t>
      </w:r>
      <w:r w:rsidRPr="003E472A">
        <w:rPr>
          <w:rFonts w:asciiTheme="majorHAnsi" w:hAnsiTheme="majorHAnsi" w:cstheme="majorHAnsi"/>
        </w:rPr>
        <w:t>.</w:t>
      </w:r>
      <w:proofErr w:type="gramEnd"/>
      <w:r w:rsidRPr="003E472A">
        <w:rPr>
          <w:rFonts w:asciiTheme="majorHAnsi" w:hAnsiTheme="majorHAnsi" w:cstheme="majorHAnsi"/>
        </w:rPr>
        <w:t xml:space="preserve"> /Drive. (2013, January 8). Retrieved</w:t>
      </w:r>
      <w:r w:rsidR="00BA3D27" w:rsidRPr="003E472A">
        <w:rPr>
          <w:rFonts w:asciiTheme="majorHAnsi" w:hAnsiTheme="majorHAnsi" w:cstheme="majorHAnsi"/>
        </w:rPr>
        <w:t xml:space="preserve"> April 8, 2017</w:t>
      </w:r>
      <w:r w:rsidRPr="003E472A">
        <w:rPr>
          <w:rFonts w:asciiTheme="majorHAnsi" w:hAnsiTheme="majorHAnsi" w:cstheme="majorHAnsi"/>
        </w:rPr>
        <w:t xml:space="preserve"> from </w:t>
      </w:r>
    </w:p>
    <w:p w14:paraId="7F196C1F" w14:textId="7B61DCD3" w:rsidR="00E335DA" w:rsidRPr="003E472A" w:rsidRDefault="00E335DA" w:rsidP="00E335DA">
      <w:pPr>
        <w:ind w:left="720" w:firstLine="0"/>
        <w:rPr>
          <w:rFonts w:asciiTheme="majorHAnsi" w:hAnsiTheme="majorHAnsi" w:cstheme="majorHAnsi"/>
          <w:i/>
        </w:rPr>
      </w:pPr>
      <w:r w:rsidRPr="003E472A">
        <w:rPr>
          <w:rFonts w:asciiTheme="majorHAnsi" w:hAnsiTheme="majorHAnsi" w:cstheme="majorHAnsi"/>
        </w:rPr>
        <w:t>https://www.youtube.com/watch?v=504I_hJDFck&amp;t=4s&amp;list=PLHa6PXrV-yIgnXSYFT07BouKhEhyFuWnf&amp;index=27</w:t>
      </w:r>
    </w:p>
    <w:p w14:paraId="4028D2D8" w14:textId="77777777" w:rsidR="00647793" w:rsidRPr="003E472A" w:rsidRDefault="00647793" w:rsidP="00647793">
      <w:pPr>
        <w:ind w:firstLine="0"/>
      </w:pPr>
      <w:r w:rsidRPr="003E472A">
        <w:t xml:space="preserve">Colwell, K. C. (2016, February). </w:t>
      </w:r>
      <w:proofErr w:type="gramStart"/>
      <w:r w:rsidRPr="003E472A">
        <w:t xml:space="preserve">2016 Lamborghini </w:t>
      </w:r>
      <w:proofErr w:type="spellStart"/>
      <w:r w:rsidRPr="003E472A">
        <w:t>Huracan</w:t>
      </w:r>
      <w:proofErr w:type="spellEnd"/>
      <w:r w:rsidRPr="003E472A">
        <w:t xml:space="preserve"> LP610-4 </w:t>
      </w:r>
      <w:proofErr w:type="spellStart"/>
      <w:r w:rsidRPr="003E472A">
        <w:t>Spyder</w:t>
      </w:r>
      <w:proofErr w:type="spellEnd"/>
      <w:r w:rsidRPr="003E472A">
        <w:t>.</w:t>
      </w:r>
      <w:proofErr w:type="gramEnd"/>
      <w:r w:rsidRPr="003E472A">
        <w:t xml:space="preserve"> Retrieved March </w:t>
      </w:r>
    </w:p>
    <w:p w14:paraId="792D8800" w14:textId="77777777" w:rsidR="00647793" w:rsidRPr="003E472A" w:rsidRDefault="00647793" w:rsidP="00647793">
      <w:r w:rsidRPr="003E472A">
        <w:t>30, 2017 from http://www.caranddriver.com/lamborghini/huracan</w:t>
      </w:r>
    </w:p>
    <w:p w14:paraId="15060A5E" w14:textId="62C7588A" w:rsidR="004D2C0B" w:rsidRPr="003E472A" w:rsidRDefault="00647793" w:rsidP="00647793">
      <w:pPr>
        <w:ind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 xml:space="preserve"> </w:t>
      </w:r>
      <w:proofErr w:type="gramStart"/>
      <w:r w:rsidR="00A073FF" w:rsidRPr="003E472A">
        <w:rPr>
          <w:rFonts w:ascii="Times New Roman" w:eastAsia="Calibri" w:hAnsi="Times New Roman" w:cs="Times New Roman"/>
          <w:kern w:val="0"/>
          <w:lang w:eastAsia="en-US"/>
        </w:rPr>
        <w:t>Compactness.</w:t>
      </w:r>
      <w:proofErr w:type="gramEnd"/>
      <w:r w:rsidR="00A073FF" w:rsidRPr="003E472A">
        <w:rPr>
          <w:rFonts w:ascii="Times New Roman" w:eastAsia="Calibri" w:hAnsi="Times New Roman" w:cs="Times New Roman"/>
          <w:kern w:val="0"/>
          <w:lang w:eastAsia="en-US"/>
        </w:rPr>
        <w:t xml:space="preserve"> </w:t>
      </w:r>
      <w:proofErr w:type="gramStart"/>
      <w:r w:rsidR="00A073FF" w:rsidRPr="003E472A">
        <w:rPr>
          <w:rFonts w:ascii="Times New Roman" w:eastAsia="Calibri" w:hAnsi="Times New Roman" w:cs="Times New Roman"/>
          <w:kern w:val="0"/>
          <w:lang w:eastAsia="en-US"/>
        </w:rPr>
        <w:t>(</w:t>
      </w:r>
      <w:proofErr w:type="spellStart"/>
      <w:r w:rsidR="00A073FF" w:rsidRPr="003E472A">
        <w:rPr>
          <w:rFonts w:ascii="Times New Roman" w:eastAsia="Calibri" w:hAnsi="Times New Roman" w:cs="Times New Roman"/>
          <w:kern w:val="0"/>
          <w:lang w:eastAsia="en-US"/>
        </w:rPr>
        <w:t>n.d.</w:t>
      </w:r>
      <w:proofErr w:type="spellEnd"/>
      <w:r w:rsidR="00A073FF" w:rsidRPr="003E472A">
        <w:rPr>
          <w:rFonts w:ascii="Times New Roman" w:eastAsia="Calibri" w:hAnsi="Times New Roman" w:cs="Times New Roman"/>
          <w:kern w:val="0"/>
          <w:lang w:eastAsia="en-US"/>
        </w:rPr>
        <w:t>)</w:t>
      </w:r>
      <w:proofErr w:type="gramEnd"/>
      <w:r w:rsidR="00A073FF" w:rsidRPr="003E472A">
        <w:rPr>
          <w:rFonts w:ascii="Times New Roman" w:eastAsia="Calibri" w:hAnsi="Times New Roman" w:cs="Times New Roman"/>
          <w:kern w:val="0"/>
          <w:lang w:eastAsia="en-US"/>
        </w:rPr>
        <w:t xml:space="preserve"> Retrieved </w:t>
      </w:r>
      <w:r w:rsidR="004D2C0B" w:rsidRPr="003E472A">
        <w:rPr>
          <w:rFonts w:ascii="Times New Roman" w:eastAsia="Calibri" w:hAnsi="Times New Roman" w:cs="Times New Roman"/>
          <w:kern w:val="0"/>
          <w:lang w:eastAsia="en-US"/>
        </w:rPr>
        <w:t xml:space="preserve">April 4, 2017 </w:t>
      </w:r>
      <w:r w:rsidR="00A073FF" w:rsidRPr="003E472A">
        <w:rPr>
          <w:rFonts w:ascii="Times New Roman" w:eastAsia="Calibri" w:hAnsi="Times New Roman" w:cs="Times New Roman"/>
          <w:kern w:val="0"/>
          <w:lang w:eastAsia="en-US"/>
        </w:rPr>
        <w:t xml:space="preserve">from </w:t>
      </w:r>
      <w:r w:rsidR="004D2C0B" w:rsidRPr="003E472A">
        <w:rPr>
          <w:rFonts w:ascii="Times New Roman" w:eastAsia="Calibri" w:hAnsi="Times New Roman" w:cs="Times New Roman"/>
          <w:kern w:val="0"/>
          <w:lang w:eastAsia="en-US"/>
        </w:rPr>
        <w:t>http://www.freevalve.com/technology</w:t>
      </w:r>
    </w:p>
    <w:p w14:paraId="24B1328B" w14:textId="4828F721" w:rsidR="00A073FF" w:rsidRPr="003E472A" w:rsidRDefault="004D2C0B" w:rsidP="00A073FF">
      <w:pPr>
        <w:ind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ab/>
      </w:r>
      <w:r w:rsidR="00A073FF" w:rsidRPr="003E472A">
        <w:rPr>
          <w:rFonts w:ascii="Times New Roman" w:eastAsia="Calibri" w:hAnsi="Times New Roman" w:cs="Times New Roman"/>
          <w:kern w:val="0"/>
          <w:lang w:eastAsia="en-US"/>
        </w:rPr>
        <w:t>/compactness/</w:t>
      </w:r>
    </w:p>
    <w:p w14:paraId="0F734817" w14:textId="22989FC1" w:rsidR="00881902" w:rsidRPr="003E472A" w:rsidRDefault="0062746D" w:rsidP="00881902">
      <w:pPr>
        <w:ind w:firstLine="0"/>
      </w:pPr>
      <w:proofErr w:type="gramStart"/>
      <w:r w:rsidRPr="003E472A">
        <w:t>Cramer, D. R. C. (2004, May).</w:t>
      </w:r>
      <w:proofErr w:type="gramEnd"/>
      <w:r w:rsidRPr="003E472A">
        <w:t xml:space="preserve"> </w:t>
      </w:r>
      <w:proofErr w:type="gramStart"/>
      <w:r w:rsidRPr="003E472A">
        <w:t xml:space="preserve">Creating lightweight cars using </w:t>
      </w:r>
      <w:proofErr w:type="spellStart"/>
      <w:r w:rsidRPr="003E472A">
        <w:t>Fiberforge</w:t>
      </w:r>
      <w:proofErr w:type="spellEnd"/>
      <w:r w:rsidRPr="003E472A">
        <w:t xml:space="preserve"> technology.</w:t>
      </w:r>
      <w:proofErr w:type="gramEnd"/>
      <w:r w:rsidRPr="003E472A">
        <w:t xml:space="preserve"> </w:t>
      </w:r>
      <w:proofErr w:type="gramStart"/>
      <w:r w:rsidRPr="003E472A">
        <w:rPr>
          <w:i/>
        </w:rPr>
        <w:t xml:space="preserve">Advanced </w:t>
      </w:r>
      <w:r w:rsidRPr="003E472A">
        <w:rPr>
          <w:i/>
        </w:rPr>
        <w:tab/>
        <w:t>Manufacturing Technology</w:t>
      </w:r>
      <w:r w:rsidRPr="003E472A">
        <w:t>, 25.5, 1.</w:t>
      </w:r>
      <w:proofErr w:type="gramEnd"/>
      <w:r w:rsidRPr="003E472A">
        <w:t xml:space="preserve"> Retrieved April 10, 2017 from Expanded Academic </w:t>
      </w:r>
      <w:r w:rsidRPr="003E472A">
        <w:tab/>
        <w:t>ASAP</w:t>
      </w:r>
    </w:p>
    <w:p w14:paraId="6B3F12D4" w14:textId="3FF75B38" w:rsidR="00881902" w:rsidRPr="003E472A" w:rsidRDefault="00881902" w:rsidP="00881902">
      <w:pPr>
        <w:ind w:firstLine="0"/>
      </w:pPr>
      <w:r w:rsidRPr="003E472A">
        <w:t xml:space="preserve">Coyle, J. C. (2015, August 25). </w:t>
      </w:r>
      <w:proofErr w:type="spellStart"/>
      <w:r w:rsidRPr="003E472A">
        <w:t>Koenigsegg</w:t>
      </w:r>
      <w:proofErr w:type="spellEnd"/>
      <w:r w:rsidRPr="003E472A">
        <w:t xml:space="preserve"> Founder Tells </w:t>
      </w:r>
      <w:proofErr w:type="gramStart"/>
      <w:r w:rsidRPr="003E472A">
        <w:t>The</w:t>
      </w:r>
      <w:proofErr w:type="gramEnd"/>
      <w:r w:rsidRPr="003E472A">
        <w:t xml:space="preserve"> Story Of His "Stupid Business </w:t>
      </w:r>
    </w:p>
    <w:p w14:paraId="6DC24686" w14:textId="77777777" w:rsidR="00881902" w:rsidRPr="003E472A" w:rsidRDefault="00881902" w:rsidP="00881902">
      <w:proofErr w:type="gramStart"/>
      <w:r w:rsidRPr="003E472A">
        <w:t>Idea.”</w:t>
      </w:r>
      <w:proofErr w:type="gramEnd"/>
      <w:r w:rsidRPr="003E472A">
        <w:t xml:space="preserve"> Retrieved March 30, 2017 from http://www.motorauthority.com/news</w:t>
      </w:r>
    </w:p>
    <w:p w14:paraId="51187817" w14:textId="77777777" w:rsidR="00881902" w:rsidRPr="003E472A" w:rsidRDefault="00881902" w:rsidP="00881902">
      <w:r w:rsidRPr="003E472A">
        <w:t>/1099739_koenigsegg-founder-tells-the-history-of-his-stupid-business-idea</w:t>
      </w:r>
    </w:p>
    <w:p w14:paraId="139F4F43" w14:textId="77777777" w:rsidR="006A232A" w:rsidRPr="003E472A" w:rsidRDefault="006A232A" w:rsidP="006A232A">
      <w:pPr>
        <w:ind w:firstLine="0"/>
      </w:pPr>
      <w:r w:rsidRPr="003E472A">
        <w:t xml:space="preserve">Dean, J. D. (2013, September 29). </w:t>
      </w:r>
      <w:proofErr w:type="gramStart"/>
      <w:r w:rsidRPr="003E472A">
        <w:t xml:space="preserve">Record-Setting </w:t>
      </w:r>
      <w:proofErr w:type="spellStart"/>
      <w:r w:rsidRPr="003E472A">
        <w:t>Koenigsegg</w:t>
      </w:r>
      <w:proofErr w:type="spellEnd"/>
      <w:r w:rsidRPr="003E472A">
        <w:t xml:space="preserve"> </w:t>
      </w:r>
      <w:proofErr w:type="spellStart"/>
      <w:r w:rsidRPr="003E472A">
        <w:t>Hypercars</w:t>
      </w:r>
      <w:proofErr w:type="spellEnd"/>
      <w:r w:rsidRPr="003E472A">
        <w:t xml:space="preserve"> Start at $1.4 Million.</w:t>
      </w:r>
      <w:proofErr w:type="gramEnd"/>
      <w:r w:rsidRPr="003E472A">
        <w:t xml:space="preserve"> </w:t>
      </w:r>
    </w:p>
    <w:p w14:paraId="61B06E0B" w14:textId="77777777" w:rsidR="006A232A" w:rsidRPr="003E472A" w:rsidRDefault="006A232A" w:rsidP="006A232A">
      <w:pPr>
        <w:ind w:left="720" w:firstLine="0"/>
      </w:pPr>
      <w:r w:rsidRPr="003E472A">
        <w:t>Retrieved April 30, 2017 from https://www.bloomberg.com/news/articles/2013-09-30/record-setting-koenigsegg-hypercars-start-at-1-4-million</w:t>
      </w:r>
    </w:p>
    <w:p w14:paraId="3632AFAC" w14:textId="77777777" w:rsidR="00745CE1" w:rsidRPr="003E472A" w:rsidRDefault="00A073FF" w:rsidP="00745CE1">
      <w:pPr>
        <w:ind w:firstLine="0"/>
        <w:rPr>
          <w:rFonts w:ascii="Times New Roman" w:eastAsia="Calibri" w:hAnsi="Times New Roman" w:cs="Times New Roman"/>
          <w:kern w:val="0"/>
          <w:lang w:eastAsia="en-US"/>
        </w:rPr>
      </w:pPr>
      <w:proofErr w:type="spellStart"/>
      <w:r w:rsidRPr="003E472A">
        <w:rPr>
          <w:rFonts w:ascii="Times New Roman" w:eastAsia="Calibri" w:hAnsi="Times New Roman" w:cs="Times New Roman"/>
          <w:kern w:val="0"/>
          <w:lang w:eastAsia="en-US"/>
        </w:rPr>
        <w:t>Drakonakis</w:t>
      </w:r>
      <w:proofErr w:type="spellEnd"/>
      <w:r w:rsidRPr="003E472A">
        <w:rPr>
          <w:rFonts w:ascii="Times New Roman" w:eastAsia="Calibri" w:hAnsi="Times New Roman" w:cs="Times New Roman"/>
          <w:kern w:val="0"/>
          <w:lang w:eastAsia="en-US"/>
        </w:rPr>
        <w:t>, V. M. D.</w:t>
      </w:r>
      <w:r w:rsidR="00745CE1" w:rsidRPr="003E472A">
        <w:rPr>
          <w:rFonts w:ascii="Times New Roman" w:eastAsia="Calibri" w:hAnsi="Times New Roman" w:cs="Times New Roman"/>
          <w:kern w:val="0"/>
          <w:lang w:eastAsia="en-US"/>
        </w:rPr>
        <w:t xml:space="preserve">, </w:t>
      </w:r>
      <w:proofErr w:type="spellStart"/>
      <w:r w:rsidR="00745CE1" w:rsidRPr="003E472A">
        <w:rPr>
          <w:rFonts w:ascii="Times New Roman" w:eastAsia="Calibri" w:hAnsi="Times New Roman" w:cs="Times New Roman"/>
          <w:kern w:val="0"/>
          <w:lang w:eastAsia="en-US"/>
        </w:rPr>
        <w:t>Seferis</w:t>
      </w:r>
      <w:proofErr w:type="spellEnd"/>
      <w:r w:rsidR="00745CE1" w:rsidRPr="003E472A">
        <w:rPr>
          <w:rFonts w:ascii="Times New Roman" w:eastAsia="Calibri" w:hAnsi="Times New Roman" w:cs="Times New Roman"/>
          <w:kern w:val="0"/>
          <w:lang w:eastAsia="en-US"/>
        </w:rPr>
        <w:t xml:space="preserve">, J. C. S., &amp; </w:t>
      </w:r>
      <w:proofErr w:type="spellStart"/>
      <w:r w:rsidR="00745CE1" w:rsidRPr="003E472A">
        <w:rPr>
          <w:rFonts w:ascii="Times New Roman" w:eastAsia="Calibri" w:hAnsi="Times New Roman" w:cs="Times New Roman"/>
          <w:kern w:val="0"/>
          <w:lang w:eastAsia="en-US"/>
        </w:rPr>
        <w:t>Doumanidis</w:t>
      </w:r>
      <w:proofErr w:type="spellEnd"/>
      <w:r w:rsidR="00745CE1" w:rsidRPr="003E472A">
        <w:rPr>
          <w:rFonts w:ascii="Times New Roman" w:eastAsia="Calibri" w:hAnsi="Times New Roman" w:cs="Times New Roman"/>
          <w:kern w:val="0"/>
          <w:lang w:eastAsia="en-US"/>
        </w:rPr>
        <w:t>, C. C. D.</w:t>
      </w:r>
      <w:r w:rsidRPr="003E472A">
        <w:rPr>
          <w:rFonts w:ascii="Times New Roman" w:eastAsia="Calibri" w:hAnsi="Times New Roman" w:cs="Times New Roman"/>
          <w:kern w:val="0"/>
          <w:lang w:eastAsia="en-US"/>
        </w:rPr>
        <w:t xml:space="preserve"> (2013). Curing pressure </w:t>
      </w:r>
    </w:p>
    <w:p w14:paraId="0FD23F0B" w14:textId="6F3CDF3B" w:rsidR="00697AC0" w:rsidRPr="003E472A" w:rsidRDefault="00A81E9D" w:rsidP="00A81E9D">
      <w:pPr>
        <w:ind w:firstLine="0"/>
      </w:pPr>
      <w:r w:rsidRPr="003E472A">
        <w:rPr>
          <w:rFonts w:ascii="Times New Roman" w:eastAsia="Calibri" w:hAnsi="Times New Roman" w:cs="Times New Roman"/>
          <w:kern w:val="0"/>
          <w:lang w:eastAsia="en-US"/>
        </w:rPr>
        <w:tab/>
      </w:r>
      <w:proofErr w:type="gramStart"/>
      <w:r w:rsidR="00A073FF" w:rsidRPr="003E472A">
        <w:rPr>
          <w:rFonts w:ascii="Times New Roman" w:eastAsia="Calibri" w:hAnsi="Times New Roman" w:cs="Times New Roman"/>
          <w:kern w:val="0"/>
          <w:lang w:eastAsia="en-US"/>
        </w:rPr>
        <w:t>influence</w:t>
      </w:r>
      <w:proofErr w:type="gramEnd"/>
      <w:r w:rsidR="00A073FF" w:rsidRPr="003E472A">
        <w:rPr>
          <w:rFonts w:ascii="Times New Roman" w:eastAsia="Calibri" w:hAnsi="Times New Roman" w:cs="Times New Roman"/>
          <w:kern w:val="0"/>
          <w:lang w:eastAsia="en-US"/>
        </w:rPr>
        <w:t xml:space="preserve"> of</w:t>
      </w:r>
      <w:r w:rsidR="00745CE1" w:rsidRPr="003E472A">
        <w:rPr>
          <w:rFonts w:ascii="Times New Roman" w:eastAsia="Calibri" w:hAnsi="Times New Roman" w:cs="Times New Roman"/>
          <w:kern w:val="0"/>
          <w:lang w:eastAsia="en-US"/>
        </w:rPr>
        <w:t xml:space="preserve"> out-of-autoclave processing on </w:t>
      </w:r>
      <w:r w:rsidR="00A073FF" w:rsidRPr="003E472A">
        <w:rPr>
          <w:rFonts w:ascii="Times New Roman" w:eastAsia="Calibri" w:hAnsi="Times New Roman" w:cs="Times New Roman"/>
          <w:kern w:val="0"/>
          <w:lang w:eastAsia="en-US"/>
        </w:rPr>
        <w:t xml:space="preserve">structural composites for commercial </w:t>
      </w:r>
      <w:r w:rsidRPr="003E472A">
        <w:rPr>
          <w:rFonts w:ascii="Times New Roman" w:eastAsia="Calibri" w:hAnsi="Times New Roman" w:cs="Times New Roman"/>
          <w:kern w:val="0"/>
          <w:lang w:eastAsia="en-US"/>
        </w:rPr>
        <w:tab/>
      </w:r>
      <w:r w:rsidR="00A073FF" w:rsidRPr="003E472A">
        <w:rPr>
          <w:rFonts w:ascii="Times New Roman" w:eastAsia="Calibri" w:hAnsi="Times New Roman" w:cs="Times New Roman"/>
          <w:kern w:val="0"/>
          <w:lang w:eastAsia="en-US"/>
        </w:rPr>
        <w:t xml:space="preserve">aviation. </w:t>
      </w:r>
      <w:proofErr w:type="gramStart"/>
      <w:r w:rsidR="00A073FF" w:rsidRPr="003E472A">
        <w:rPr>
          <w:rFonts w:ascii="Times New Roman" w:eastAsia="Calibri" w:hAnsi="Times New Roman" w:cs="Times New Roman"/>
          <w:i/>
          <w:kern w:val="0"/>
          <w:lang w:eastAsia="en-US"/>
        </w:rPr>
        <w:t>Advances in Materials Science and Engineering</w:t>
      </w:r>
      <w:r w:rsidR="00A073FF" w:rsidRPr="003E472A">
        <w:rPr>
          <w:rFonts w:ascii="Times New Roman" w:eastAsia="Calibri" w:hAnsi="Times New Roman" w:cs="Times New Roman"/>
          <w:kern w:val="0"/>
          <w:lang w:eastAsia="en-US"/>
        </w:rPr>
        <w:t>, Annual, 1.</w:t>
      </w:r>
      <w:proofErr w:type="gramEnd"/>
      <w:r w:rsidR="00A073FF" w:rsidRPr="003E472A">
        <w:rPr>
          <w:rFonts w:ascii="Times New Roman" w:eastAsia="Calibri" w:hAnsi="Times New Roman" w:cs="Times New Roman"/>
          <w:kern w:val="0"/>
          <w:lang w:eastAsia="en-US"/>
        </w:rPr>
        <w:t xml:space="preserve"> </w:t>
      </w:r>
      <w:r w:rsidRPr="003E472A">
        <w:t xml:space="preserve">Retrieved March </w:t>
      </w:r>
      <w:r w:rsidRPr="003E472A">
        <w:tab/>
        <w:t>18, 2017 from Expanded Academic ASAP</w:t>
      </w:r>
    </w:p>
    <w:p w14:paraId="3AB3C493" w14:textId="5875E517" w:rsidR="00DF3DA6" w:rsidRPr="003E472A" w:rsidRDefault="00DF3DA6" w:rsidP="00DF3DA6">
      <w:pPr>
        <w:ind w:firstLine="0"/>
      </w:pPr>
      <w:proofErr w:type="gramStart"/>
      <w:r w:rsidRPr="003E472A">
        <w:t>Duff, M. D. (2015</w:t>
      </w:r>
      <w:r w:rsidR="00BC4D04" w:rsidRPr="003E472A">
        <w:t>a</w:t>
      </w:r>
      <w:r w:rsidRPr="003E472A">
        <w:t>, January).</w:t>
      </w:r>
      <w:proofErr w:type="gramEnd"/>
      <w:r w:rsidRPr="003E472A">
        <w:t xml:space="preserve"> 2015 </w:t>
      </w:r>
      <w:proofErr w:type="spellStart"/>
      <w:r w:rsidRPr="003E472A">
        <w:t>Koenigsegg</w:t>
      </w:r>
      <w:proofErr w:type="spellEnd"/>
      <w:r w:rsidRPr="003E472A">
        <w:t xml:space="preserve"> One</w:t>
      </w:r>
      <w:proofErr w:type="gramStart"/>
      <w:r w:rsidRPr="003E472A">
        <w:t>:1</w:t>
      </w:r>
      <w:proofErr w:type="gramEnd"/>
      <w:r w:rsidRPr="003E472A">
        <w:t xml:space="preserve">. Retrieved </w:t>
      </w:r>
      <w:r w:rsidR="00A81E9D" w:rsidRPr="003E472A">
        <w:t xml:space="preserve">March 18, 2017 </w:t>
      </w:r>
      <w:r w:rsidRPr="003E472A">
        <w:t xml:space="preserve">from </w:t>
      </w:r>
    </w:p>
    <w:p w14:paraId="1D891312" w14:textId="77777777" w:rsidR="00DF3DA6" w:rsidRPr="003E472A" w:rsidRDefault="00DF3DA6" w:rsidP="00DF3DA6">
      <w:r w:rsidRPr="003E472A">
        <w:t>http://www.caranddriver.com/reviews/2015-koenigsegg-one1-first-drive-review</w:t>
      </w:r>
    </w:p>
    <w:p w14:paraId="50AB2582" w14:textId="77777777" w:rsidR="007B642F" w:rsidRPr="003E472A" w:rsidRDefault="007B642F" w:rsidP="00BC4D04">
      <w:pPr>
        <w:ind w:firstLine="0"/>
      </w:pPr>
    </w:p>
    <w:p w14:paraId="738AE8F3" w14:textId="750B6192" w:rsidR="00BC4D04" w:rsidRPr="003E472A" w:rsidRDefault="00BC4D04" w:rsidP="00BC4D04">
      <w:pPr>
        <w:ind w:firstLine="0"/>
      </w:pPr>
      <w:proofErr w:type="gramStart"/>
      <w:r w:rsidRPr="003E472A">
        <w:lastRenderedPageBreak/>
        <w:t>Duff, M. D. (2015b, July).</w:t>
      </w:r>
      <w:proofErr w:type="gramEnd"/>
      <w:r w:rsidRPr="003E472A">
        <w:t xml:space="preserve"> 2016 McLaren 675LT. Retrieved March 30, 2017 from </w:t>
      </w:r>
    </w:p>
    <w:p w14:paraId="3317B15B" w14:textId="77777777" w:rsidR="00BC4D04" w:rsidRPr="003E472A" w:rsidRDefault="00BC4D04" w:rsidP="00BC4D04">
      <w:r w:rsidRPr="003E472A">
        <w:t>http://www.caranddriver.com/mclaren/650s</w:t>
      </w:r>
    </w:p>
    <w:p w14:paraId="7FE244D0" w14:textId="29DE8319" w:rsidR="002538D2" w:rsidRPr="003E472A" w:rsidRDefault="00E335DA" w:rsidP="002538D2">
      <w:pPr>
        <w:ind w:firstLine="0"/>
      </w:pPr>
      <w:r w:rsidRPr="003E472A">
        <w:t xml:space="preserve">Ferrari’s Hybrid: 949 HP of Pure Passion. </w:t>
      </w:r>
      <w:proofErr w:type="gramStart"/>
      <w:r w:rsidRPr="003E472A">
        <w:t>(</w:t>
      </w:r>
      <w:proofErr w:type="spellStart"/>
      <w:r w:rsidRPr="003E472A">
        <w:t>n.d.</w:t>
      </w:r>
      <w:proofErr w:type="spellEnd"/>
      <w:r w:rsidRPr="003E472A">
        <w:t>).</w:t>
      </w:r>
      <w:proofErr w:type="gramEnd"/>
      <w:r w:rsidRPr="003E472A">
        <w:t xml:space="preserve"> Retrieved</w:t>
      </w:r>
      <w:r w:rsidR="00A81E9D" w:rsidRPr="003E472A">
        <w:t xml:space="preserve"> March 18, 2017</w:t>
      </w:r>
      <w:r w:rsidRPr="003E472A">
        <w:t xml:space="preserve"> from </w:t>
      </w:r>
      <w:r w:rsidR="00A81E9D" w:rsidRPr="003E472A">
        <w:tab/>
      </w:r>
      <w:r w:rsidRPr="003E472A">
        <w:t>http://auto.ferrari.com/en_US/sports-cars-models</w:t>
      </w:r>
    </w:p>
    <w:p w14:paraId="112D93B7" w14:textId="59BB4210" w:rsidR="00E335DA" w:rsidRPr="003E472A" w:rsidRDefault="00E335DA" w:rsidP="00E335DA">
      <w:r w:rsidRPr="003E472A">
        <w:t>/car-range/</w:t>
      </w:r>
      <w:proofErr w:type="spellStart"/>
      <w:r w:rsidRPr="003E472A">
        <w:t>laferrari</w:t>
      </w:r>
      <w:proofErr w:type="spellEnd"/>
      <w:r w:rsidRPr="003E472A">
        <w:t>/#innovations-dynamics-5</w:t>
      </w:r>
    </w:p>
    <w:p w14:paraId="505F2197" w14:textId="02C9B9AC" w:rsidR="00A073FF" w:rsidRPr="003E472A" w:rsidRDefault="00A073FF" w:rsidP="002A5E09">
      <w:pPr>
        <w:ind w:firstLine="0"/>
        <w:rPr>
          <w:rFonts w:ascii="Times New Roman" w:eastAsia="Calibri" w:hAnsi="Times New Roman" w:cs="Times New Roman"/>
          <w:kern w:val="0"/>
          <w:lang w:eastAsia="en-US"/>
        </w:rPr>
      </w:pPr>
      <w:proofErr w:type="gramStart"/>
      <w:r w:rsidRPr="003E472A">
        <w:rPr>
          <w:rFonts w:ascii="Times New Roman" w:eastAsia="Calibri" w:hAnsi="Times New Roman" w:cs="Times New Roman"/>
          <w:kern w:val="0"/>
          <w:lang w:eastAsia="en-US"/>
        </w:rPr>
        <w:t>Fuel Consumption Reduction.</w:t>
      </w:r>
      <w:proofErr w:type="gramEnd"/>
      <w:r w:rsidRPr="003E472A">
        <w:rPr>
          <w:rFonts w:ascii="Times New Roman" w:eastAsia="Calibri" w:hAnsi="Times New Roman" w:cs="Times New Roman"/>
          <w:kern w:val="0"/>
          <w:lang w:eastAsia="en-US"/>
        </w:rPr>
        <w:t xml:space="preserve"> </w:t>
      </w:r>
      <w:proofErr w:type="gramStart"/>
      <w:r w:rsidRPr="003E472A">
        <w:rPr>
          <w:rFonts w:ascii="Times New Roman" w:eastAsia="Calibri" w:hAnsi="Times New Roman" w:cs="Times New Roman"/>
          <w:kern w:val="0"/>
          <w:lang w:eastAsia="en-US"/>
        </w:rPr>
        <w:t>(</w:t>
      </w:r>
      <w:proofErr w:type="spellStart"/>
      <w:r w:rsidRPr="003E472A">
        <w:rPr>
          <w:rFonts w:ascii="Times New Roman" w:eastAsia="Calibri" w:hAnsi="Times New Roman" w:cs="Times New Roman"/>
          <w:kern w:val="0"/>
          <w:lang w:eastAsia="en-US"/>
        </w:rPr>
        <w:t>n.d.</w:t>
      </w:r>
      <w:proofErr w:type="spellEnd"/>
      <w:r w:rsidRPr="003E472A">
        <w:rPr>
          <w:rFonts w:ascii="Times New Roman" w:eastAsia="Calibri" w:hAnsi="Times New Roman" w:cs="Times New Roman"/>
          <w:kern w:val="0"/>
          <w:lang w:eastAsia="en-US"/>
        </w:rPr>
        <w:t>)</w:t>
      </w:r>
      <w:proofErr w:type="gramEnd"/>
      <w:r w:rsidRPr="003E472A">
        <w:rPr>
          <w:rFonts w:ascii="Times New Roman" w:eastAsia="Calibri" w:hAnsi="Times New Roman" w:cs="Times New Roman"/>
          <w:kern w:val="0"/>
          <w:lang w:eastAsia="en-US"/>
        </w:rPr>
        <w:t xml:space="preserve"> Retrieved</w:t>
      </w:r>
      <w:r w:rsidR="002A5E09" w:rsidRPr="003E472A">
        <w:rPr>
          <w:rFonts w:ascii="Times New Roman" w:eastAsia="Calibri" w:hAnsi="Times New Roman" w:cs="Times New Roman"/>
          <w:kern w:val="0"/>
          <w:lang w:eastAsia="en-US"/>
        </w:rPr>
        <w:t xml:space="preserve"> March 18</w:t>
      </w:r>
      <w:proofErr w:type="gramStart"/>
      <w:r w:rsidR="002A5E09" w:rsidRPr="003E472A">
        <w:rPr>
          <w:rFonts w:ascii="Times New Roman" w:eastAsia="Calibri" w:hAnsi="Times New Roman" w:cs="Times New Roman"/>
          <w:kern w:val="0"/>
          <w:lang w:eastAsia="en-US"/>
        </w:rPr>
        <w:t>,2017</w:t>
      </w:r>
      <w:proofErr w:type="gramEnd"/>
      <w:r w:rsidRPr="003E472A">
        <w:rPr>
          <w:rFonts w:ascii="Times New Roman" w:eastAsia="Calibri" w:hAnsi="Times New Roman" w:cs="Times New Roman"/>
          <w:kern w:val="0"/>
          <w:lang w:eastAsia="en-US"/>
        </w:rPr>
        <w:t xml:space="preserve"> from </w:t>
      </w:r>
      <w:r w:rsidR="002A5E09" w:rsidRPr="003E472A">
        <w:rPr>
          <w:rFonts w:ascii="Times New Roman" w:eastAsia="Calibri" w:hAnsi="Times New Roman" w:cs="Times New Roman"/>
          <w:kern w:val="0"/>
          <w:lang w:eastAsia="en-US"/>
        </w:rPr>
        <w:tab/>
      </w:r>
      <w:r w:rsidRPr="003E472A">
        <w:rPr>
          <w:rFonts w:ascii="Times New Roman" w:eastAsia="Calibri" w:hAnsi="Times New Roman" w:cs="Times New Roman"/>
          <w:kern w:val="0"/>
          <w:lang w:eastAsia="en-US"/>
        </w:rPr>
        <w:t>http://www.freevalve.com/technology/fuel-consumption-reduction/</w:t>
      </w:r>
    </w:p>
    <w:p w14:paraId="6F5D4E98" w14:textId="0FE49EC7" w:rsidR="00DF3DA6" w:rsidRPr="003E472A" w:rsidRDefault="00DF3DA6" w:rsidP="00DF3DA6">
      <w:pPr>
        <w:ind w:firstLine="0"/>
      </w:pPr>
      <w:proofErr w:type="gramStart"/>
      <w:r w:rsidRPr="003E472A">
        <w:t>Gall, J. G. (2013, December).</w:t>
      </w:r>
      <w:proofErr w:type="gramEnd"/>
      <w:r w:rsidRPr="003E472A">
        <w:t xml:space="preserve"> </w:t>
      </w:r>
      <w:proofErr w:type="gramStart"/>
      <w:r w:rsidRPr="003E472A">
        <w:t xml:space="preserve">2015 Porsche 918 </w:t>
      </w:r>
      <w:proofErr w:type="spellStart"/>
      <w:r w:rsidRPr="003E472A">
        <w:t>Spyder</w:t>
      </w:r>
      <w:proofErr w:type="spellEnd"/>
      <w:r w:rsidRPr="003E472A">
        <w:t>.</w:t>
      </w:r>
      <w:proofErr w:type="gramEnd"/>
      <w:r w:rsidRPr="003E472A">
        <w:t xml:space="preserve"> Retrieved </w:t>
      </w:r>
      <w:r w:rsidR="002A5E09" w:rsidRPr="003E472A">
        <w:t xml:space="preserve">March 18, 2017 </w:t>
      </w:r>
      <w:r w:rsidRPr="003E472A">
        <w:t xml:space="preserve">from </w:t>
      </w:r>
    </w:p>
    <w:p w14:paraId="699D157A" w14:textId="77777777" w:rsidR="00DF3DA6" w:rsidRPr="003E472A" w:rsidRDefault="00DF3DA6" w:rsidP="00DF3DA6">
      <w:r w:rsidRPr="003E472A">
        <w:t>http://www.caranddriver.com/porsche/918</w:t>
      </w:r>
    </w:p>
    <w:p w14:paraId="4487988F" w14:textId="77777777" w:rsidR="003A60F9" w:rsidRPr="003E472A" w:rsidRDefault="00A073FF" w:rsidP="003A60F9">
      <w:pPr>
        <w:ind w:firstLine="0"/>
        <w:rPr>
          <w:rFonts w:ascii="Times New Roman" w:eastAsia="Calibri" w:hAnsi="Times New Roman" w:cs="Times New Roman"/>
          <w:kern w:val="0"/>
          <w:lang w:eastAsia="en-US"/>
        </w:rPr>
      </w:pPr>
      <w:proofErr w:type="gramStart"/>
      <w:r w:rsidRPr="003E472A">
        <w:rPr>
          <w:rFonts w:ascii="Times New Roman" w:eastAsia="Calibri" w:hAnsi="Times New Roman" w:cs="Times New Roman"/>
          <w:kern w:val="0"/>
          <w:lang w:eastAsia="en-US"/>
        </w:rPr>
        <w:t>Gao</w:t>
      </w:r>
      <w:proofErr w:type="gramEnd"/>
      <w:r w:rsidRPr="003E472A">
        <w:rPr>
          <w:rFonts w:ascii="Times New Roman" w:eastAsia="Calibri" w:hAnsi="Times New Roman" w:cs="Times New Roman"/>
          <w:kern w:val="0"/>
          <w:lang w:eastAsia="en-US"/>
        </w:rPr>
        <w:t>, F. G.</w:t>
      </w:r>
      <w:r w:rsidR="003A60F9" w:rsidRPr="003E472A">
        <w:rPr>
          <w:rFonts w:ascii="Times New Roman" w:eastAsia="Calibri" w:hAnsi="Times New Roman" w:cs="Times New Roman"/>
          <w:kern w:val="0"/>
          <w:lang w:eastAsia="en-US"/>
        </w:rPr>
        <w:t>, He, H. H., &amp; Li, K. L.</w:t>
      </w:r>
      <w:r w:rsidRPr="003E472A">
        <w:rPr>
          <w:rFonts w:ascii="Times New Roman" w:eastAsia="Calibri" w:hAnsi="Times New Roman" w:cs="Times New Roman"/>
          <w:kern w:val="0"/>
          <w:lang w:eastAsia="en-US"/>
        </w:rPr>
        <w:t xml:space="preserve"> (2016). Improvement of the bonding between carbon fibers </w:t>
      </w:r>
    </w:p>
    <w:p w14:paraId="44013113" w14:textId="3760864E" w:rsidR="002A5E09" w:rsidRPr="003E472A" w:rsidRDefault="002A5E09" w:rsidP="002A5E09">
      <w:pPr>
        <w:ind w:firstLine="0"/>
      </w:pPr>
      <w:r w:rsidRPr="003E472A">
        <w:rPr>
          <w:rFonts w:ascii="Times New Roman" w:eastAsia="Calibri" w:hAnsi="Times New Roman" w:cs="Times New Roman"/>
          <w:kern w:val="0"/>
          <w:lang w:eastAsia="en-US"/>
        </w:rPr>
        <w:tab/>
      </w:r>
      <w:proofErr w:type="gramStart"/>
      <w:r w:rsidR="00A073FF" w:rsidRPr="003E472A">
        <w:rPr>
          <w:rFonts w:ascii="Times New Roman" w:eastAsia="Calibri" w:hAnsi="Times New Roman" w:cs="Times New Roman"/>
          <w:kern w:val="0"/>
          <w:lang w:eastAsia="en-US"/>
        </w:rPr>
        <w:t>and</w:t>
      </w:r>
      <w:proofErr w:type="gramEnd"/>
      <w:r w:rsidR="00A073FF" w:rsidRPr="003E472A">
        <w:rPr>
          <w:rFonts w:ascii="Times New Roman" w:eastAsia="Calibri" w:hAnsi="Times New Roman" w:cs="Times New Roman"/>
          <w:kern w:val="0"/>
          <w:lang w:eastAsia="en-US"/>
        </w:rPr>
        <w:t xml:space="preserve"> an epoxy matrix using a simple sizing process with a </w:t>
      </w:r>
      <w:proofErr w:type="spellStart"/>
      <w:r w:rsidR="00A073FF" w:rsidRPr="003E472A">
        <w:rPr>
          <w:rFonts w:ascii="Times New Roman" w:eastAsia="Calibri" w:hAnsi="Times New Roman" w:cs="Times New Roman"/>
          <w:kern w:val="0"/>
          <w:lang w:eastAsia="en-US"/>
        </w:rPr>
        <w:t>novolac</w:t>
      </w:r>
      <w:proofErr w:type="spellEnd"/>
      <w:r w:rsidR="00A073FF" w:rsidRPr="003E472A">
        <w:rPr>
          <w:rFonts w:ascii="Times New Roman" w:eastAsia="Calibri" w:hAnsi="Times New Roman" w:cs="Times New Roman"/>
          <w:kern w:val="0"/>
          <w:lang w:eastAsia="en-US"/>
        </w:rPr>
        <w:t xml:space="preserve"> resin. </w:t>
      </w:r>
      <w:proofErr w:type="gramStart"/>
      <w:r w:rsidR="00A073FF" w:rsidRPr="003E472A">
        <w:rPr>
          <w:rFonts w:ascii="Times New Roman" w:eastAsia="Calibri" w:hAnsi="Times New Roman" w:cs="Times New Roman"/>
          <w:i/>
          <w:kern w:val="0"/>
          <w:lang w:eastAsia="en-US"/>
        </w:rPr>
        <w:t xml:space="preserve">Construction and </w:t>
      </w:r>
      <w:r w:rsidRPr="003E472A">
        <w:rPr>
          <w:rFonts w:ascii="Times New Roman" w:eastAsia="Calibri" w:hAnsi="Times New Roman" w:cs="Times New Roman"/>
          <w:i/>
          <w:kern w:val="0"/>
          <w:lang w:eastAsia="en-US"/>
        </w:rPr>
        <w:tab/>
      </w:r>
      <w:r w:rsidR="00A073FF" w:rsidRPr="003E472A">
        <w:rPr>
          <w:rFonts w:ascii="Times New Roman" w:eastAsia="Calibri" w:hAnsi="Times New Roman" w:cs="Times New Roman"/>
          <w:i/>
          <w:kern w:val="0"/>
          <w:lang w:eastAsia="en-US"/>
        </w:rPr>
        <w:t>Building Materials</w:t>
      </w:r>
      <w:r w:rsidR="003A60F9" w:rsidRPr="003E472A">
        <w:rPr>
          <w:rFonts w:ascii="Times New Roman" w:eastAsia="Calibri" w:hAnsi="Times New Roman" w:cs="Times New Roman"/>
          <w:kern w:val="0"/>
          <w:lang w:eastAsia="en-US"/>
        </w:rPr>
        <w:t>, 116, 87.</w:t>
      </w:r>
      <w:proofErr w:type="gramEnd"/>
      <w:r w:rsidR="003A60F9" w:rsidRPr="003E472A">
        <w:rPr>
          <w:rFonts w:ascii="Times New Roman" w:eastAsia="Calibri" w:hAnsi="Times New Roman" w:cs="Times New Roman"/>
          <w:kern w:val="0"/>
          <w:lang w:eastAsia="en-US"/>
        </w:rPr>
        <w:t xml:space="preserve"> </w:t>
      </w:r>
      <w:r w:rsidRPr="003E472A">
        <w:t>Retrieved March 18, 2017 from Expanded Academic ASAP</w:t>
      </w:r>
    </w:p>
    <w:p w14:paraId="192A3D45" w14:textId="55293442" w:rsidR="00572A8E" w:rsidRPr="003E472A" w:rsidRDefault="00572A8E" w:rsidP="00572A8E">
      <w:pPr>
        <w:ind w:firstLine="0"/>
      </w:pPr>
      <w:proofErr w:type="gramStart"/>
      <w:r w:rsidRPr="003E472A">
        <w:t>Gelb, D. G. (Director).</w:t>
      </w:r>
      <w:proofErr w:type="gramEnd"/>
      <w:r w:rsidRPr="003E472A">
        <w:t xml:space="preserve"> </w:t>
      </w:r>
      <w:proofErr w:type="gramStart"/>
      <w:r w:rsidRPr="003E472A">
        <w:t xml:space="preserve">(2015). </w:t>
      </w:r>
      <w:r w:rsidRPr="003E472A">
        <w:rPr>
          <w:i/>
        </w:rPr>
        <w:t>A Faster Horse</w:t>
      </w:r>
      <w:r w:rsidRPr="003E472A">
        <w:t>.</w:t>
      </w:r>
      <w:proofErr w:type="gramEnd"/>
      <w:r w:rsidRPr="003E472A">
        <w:t xml:space="preserve"> USA: White Horse Pictures.</w:t>
      </w:r>
    </w:p>
    <w:p w14:paraId="230C1303" w14:textId="6CB797E5" w:rsidR="00A5714A" w:rsidRPr="003E472A" w:rsidRDefault="00A073FF" w:rsidP="00A073FF">
      <w:pPr>
        <w:ind w:firstLine="0"/>
        <w:rPr>
          <w:rFonts w:ascii="Times New Roman" w:eastAsia="Calibri" w:hAnsi="Times New Roman" w:cs="Times New Roman"/>
          <w:kern w:val="0"/>
          <w:lang w:eastAsia="en-US"/>
        </w:rPr>
      </w:pPr>
      <w:proofErr w:type="gramStart"/>
      <w:r w:rsidRPr="003E472A">
        <w:rPr>
          <w:rFonts w:ascii="Times New Roman" w:eastAsia="Calibri" w:hAnsi="Times New Roman" w:cs="Times New Roman"/>
          <w:kern w:val="0"/>
          <w:lang w:eastAsia="en-US"/>
        </w:rPr>
        <w:t>Improved Performance.</w:t>
      </w:r>
      <w:proofErr w:type="gramEnd"/>
      <w:r w:rsidRPr="003E472A">
        <w:rPr>
          <w:rFonts w:ascii="Times New Roman" w:eastAsia="Calibri" w:hAnsi="Times New Roman" w:cs="Times New Roman"/>
          <w:kern w:val="0"/>
          <w:lang w:eastAsia="en-US"/>
        </w:rPr>
        <w:t xml:space="preserve"> </w:t>
      </w:r>
      <w:proofErr w:type="gramStart"/>
      <w:r w:rsidRPr="003E472A">
        <w:rPr>
          <w:rFonts w:ascii="Times New Roman" w:eastAsia="Calibri" w:hAnsi="Times New Roman" w:cs="Times New Roman"/>
          <w:kern w:val="0"/>
          <w:lang w:eastAsia="en-US"/>
        </w:rPr>
        <w:t>(</w:t>
      </w:r>
      <w:proofErr w:type="spellStart"/>
      <w:r w:rsidRPr="003E472A">
        <w:rPr>
          <w:rFonts w:ascii="Times New Roman" w:eastAsia="Calibri" w:hAnsi="Times New Roman" w:cs="Times New Roman"/>
          <w:kern w:val="0"/>
          <w:lang w:eastAsia="en-US"/>
        </w:rPr>
        <w:t>n.d.</w:t>
      </w:r>
      <w:proofErr w:type="spellEnd"/>
      <w:r w:rsidRPr="003E472A">
        <w:rPr>
          <w:rFonts w:ascii="Times New Roman" w:eastAsia="Calibri" w:hAnsi="Times New Roman" w:cs="Times New Roman"/>
          <w:kern w:val="0"/>
          <w:lang w:eastAsia="en-US"/>
        </w:rPr>
        <w:t>).</w:t>
      </w:r>
      <w:proofErr w:type="gramEnd"/>
      <w:r w:rsidRPr="003E472A">
        <w:rPr>
          <w:rFonts w:ascii="Times New Roman" w:eastAsia="Calibri" w:hAnsi="Times New Roman" w:cs="Times New Roman"/>
          <w:kern w:val="0"/>
          <w:lang w:eastAsia="en-US"/>
        </w:rPr>
        <w:t xml:space="preserve"> Retrieved </w:t>
      </w:r>
      <w:r w:rsidR="00A5714A" w:rsidRPr="003E472A">
        <w:rPr>
          <w:rFonts w:ascii="Times New Roman" w:eastAsia="Calibri" w:hAnsi="Times New Roman" w:cs="Times New Roman"/>
          <w:kern w:val="0"/>
          <w:lang w:eastAsia="en-US"/>
        </w:rPr>
        <w:t xml:space="preserve">April 10, 2017 </w:t>
      </w:r>
      <w:r w:rsidRPr="003E472A">
        <w:rPr>
          <w:rFonts w:ascii="Times New Roman" w:eastAsia="Calibri" w:hAnsi="Times New Roman" w:cs="Times New Roman"/>
          <w:kern w:val="0"/>
          <w:lang w:eastAsia="en-US"/>
        </w:rPr>
        <w:t xml:space="preserve">from </w:t>
      </w:r>
      <w:r w:rsidR="00A5714A" w:rsidRPr="003E472A">
        <w:rPr>
          <w:rFonts w:ascii="Times New Roman" w:eastAsia="Calibri" w:hAnsi="Times New Roman" w:cs="Times New Roman"/>
          <w:kern w:val="0"/>
          <w:lang w:eastAsia="en-US"/>
        </w:rPr>
        <w:t>http://www.freevalve.com</w:t>
      </w:r>
    </w:p>
    <w:p w14:paraId="22474E87" w14:textId="264E27BC" w:rsidR="00A073FF" w:rsidRPr="003E472A" w:rsidRDefault="00A5714A" w:rsidP="00A5714A">
      <w:pPr>
        <w:ind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ab/>
      </w:r>
      <w:r w:rsidR="00A073FF" w:rsidRPr="003E472A">
        <w:rPr>
          <w:rFonts w:ascii="Times New Roman" w:eastAsia="Calibri" w:hAnsi="Times New Roman" w:cs="Times New Roman"/>
          <w:kern w:val="0"/>
          <w:lang w:eastAsia="en-US"/>
        </w:rPr>
        <w:t>/technology/improved-performance/</w:t>
      </w:r>
    </w:p>
    <w:p w14:paraId="3D5C8EEA" w14:textId="2F687EE2" w:rsidR="008F3DB3" w:rsidRPr="003E472A" w:rsidRDefault="00621A09" w:rsidP="00DF3DA6">
      <w:pPr>
        <w:ind w:firstLine="0"/>
      </w:pPr>
      <w:proofErr w:type="gramStart"/>
      <w:r w:rsidRPr="003E472A">
        <w:rPr>
          <w:i/>
        </w:rPr>
        <w:t>Innovation Forum 2015 Audi 3D Printing</w:t>
      </w:r>
      <w:r w:rsidRPr="003E472A">
        <w:t>.</w:t>
      </w:r>
      <w:proofErr w:type="gramEnd"/>
      <w:r w:rsidRPr="003E472A">
        <w:t xml:space="preserve"> Automotive Expo (2015, March 11). Retrieved April </w:t>
      </w:r>
      <w:r w:rsidRPr="003E472A">
        <w:tab/>
        <w:t>10, 2017 from https://www.youtube.com/watch?v=fZwXUwBg4IU</w:t>
      </w:r>
    </w:p>
    <w:p w14:paraId="2096319A" w14:textId="5A4B2CC4" w:rsidR="00DF3DA6" w:rsidRPr="003E472A" w:rsidRDefault="00DF3DA6" w:rsidP="00DF3DA6">
      <w:pPr>
        <w:ind w:firstLine="0"/>
      </w:pPr>
      <w:proofErr w:type="gramStart"/>
      <w:r w:rsidRPr="003E472A">
        <w:t xml:space="preserve">Introducing the Porsche 918 </w:t>
      </w:r>
      <w:proofErr w:type="spellStart"/>
      <w:r w:rsidRPr="003E472A">
        <w:t>Spyder</w:t>
      </w:r>
      <w:proofErr w:type="spellEnd"/>
      <w:r w:rsidRPr="003E472A">
        <w:t>.</w:t>
      </w:r>
      <w:proofErr w:type="gramEnd"/>
      <w:r w:rsidRPr="003E472A">
        <w:t xml:space="preserve"> </w:t>
      </w:r>
      <w:proofErr w:type="gramStart"/>
      <w:r w:rsidRPr="003E472A">
        <w:t>(</w:t>
      </w:r>
      <w:proofErr w:type="spellStart"/>
      <w:r w:rsidRPr="003E472A">
        <w:t>n.d.</w:t>
      </w:r>
      <w:proofErr w:type="spellEnd"/>
      <w:r w:rsidRPr="003E472A">
        <w:t>).</w:t>
      </w:r>
      <w:proofErr w:type="gramEnd"/>
      <w:r w:rsidRPr="003E472A">
        <w:t xml:space="preserve"> Retrieved </w:t>
      </w:r>
      <w:r w:rsidR="00A5714A" w:rsidRPr="003E472A">
        <w:t xml:space="preserve">March 198, 2017 </w:t>
      </w:r>
      <w:r w:rsidRPr="003E472A">
        <w:t>from</w:t>
      </w:r>
    </w:p>
    <w:p w14:paraId="3CF9B40B" w14:textId="77777777" w:rsidR="00DF3DA6" w:rsidRPr="003E472A" w:rsidRDefault="00DF3DA6" w:rsidP="00DF3DA6">
      <w:r w:rsidRPr="003E472A">
        <w:t>http://press.porsche.com/news/release.php?id=787</w:t>
      </w:r>
    </w:p>
    <w:p w14:paraId="325C78BB" w14:textId="77777777" w:rsidR="00A073FF" w:rsidRPr="003E472A" w:rsidRDefault="00A073FF" w:rsidP="00A073FF">
      <w:pPr>
        <w:ind w:firstLine="0"/>
        <w:rPr>
          <w:rFonts w:ascii="Times New Roman" w:eastAsia="Calibri" w:hAnsi="Times New Roman" w:cs="Times New Roman"/>
          <w:kern w:val="0"/>
          <w:lang w:eastAsia="en-US"/>
        </w:rPr>
      </w:pPr>
      <w:proofErr w:type="spellStart"/>
      <w:r w:rsidRPr="003E472A">
        <w:rPr>
          <w:rFonts w:ascii="Times New Roman" w:eastAsia="Calibri" w:hAnsi="Times New Roman" w:cs="Times New Roman"/>
          <w:kern w:val="0"/>
          <w:lang w:eastAsia="en-US"/>
        </w:rPr>
        <w:t>Koenigsegg</w:t>
      </w:r>
      <w:proofErr w:type="spellEnd"/>
      <w:r w:rsidRPr="003E472A">
        <w:rPr>
          <w:rFonts w:ascii="Times New Roman" w:eastAsia="Calibri" w:hAnsi="Times New Roman" w:cs="Times New Roman"/>
          <w:kern w:val="0"/>
          <w:lang w:eastAsia="en-US"/>
        </w:rPr>
        <w:t xml:space="preserve"> – </w:t>
      </w:r>
      <w:proofErr w:type="spellStart"/>
      <w:r w:rsidRPr="003E472A">
        <w:rPr>
          <w:rFonts w:ascii="Times New Roman" w:eastAsia="Calibri" w:hAnsi="Times New Roman" w:cs="Times New Roman"/>
          <w:kern w:val="0"/>
          <w:lang w:eastAsia="en-US"/>
        </w:rPr>
        <w:t>FreeValve</w:t>
      </w:r>
      <w:proofErr w:type="spellEnd"/>
      <w:r w:rsidRPr="003E472A">
        <w:rPr>
          <w:rFonts w:ascii="Times New Roman" w:eastAsia="Calibri" w:hAnsi="Times New Roman" w:cs="Times New Roman"/>
          <w:kern w:val="0"/>
          <w:lang w:eastAsia="en-US"/>
        </w:rPr>
        <w:t xml:space="preserve"> Technology Unveiled at Beijing Motor Show in </w:t>
      </w:r>
      <w:proofErr w:type="spellStart"/>
      <w:r w:rsidRPr="003E472A">
        <w:rPr>
          <w:rFonts w:ascii="Times New Roman" w:eastAsia="Calibri" w:hAnsi="Times New Roman" w:cs="Times New Roman"/>
          <w:kern w:val="0"/>
          <w:lang w:eastAsia="en-US"/>
        </w:rPr>
        <w:t>Qoros</w:t>
      </w:r>
      <w:proofErr w:type="spellEnd"/>
      <w:r w:rsidRPr="003E472A">
        <w:rPr>
          <w:rFonts w:ascii="Times New Roman" w:eastAsia="Calibri" w:hAnsi="Times New Roman" w:cs="Times New Roman"/>
          <w:kern w:val="0"/>
          <w:lang w:eastAsia="en-US"/>
        </w:rPr>
        <w:t xml:space="preserve"> </w:t>
      </w:r>
      <w:proofErr w:type="spellStart"/>
      <w:r w:rsidRPr="003E472A">
        <w:rPr>
          <w:rFonts w:ascii="Times New Roman" w:eastAsia="Calibri" w:hAnsi="Times New Roman" w:cs="Times New Roman"/>
          <w:kern w:val="0"/>
          <w:lang w:eastAsia="en-US"/>
        </w:rPr>
        <w:t>Qamfree</w:t>
      </w:r>
      <w:proofErr w:type="spellEnd"/>
      <w:r w:rsidRPr="003E472A">
        <w:rPr>
          <w:rFonts w:ascii="Times New Roman" w:eastAsia="Calibri" w:hAnsi="Times New Roman" w:cs="Times New Roman"/>
          <w:kern w:val="0"/>
          <w:lang w:eastAsia="en-US"/>
        </w:rPr>
        <w:t xml:space="preserve"> </w:t>
      </w:r>
    </w:p>
    <w:p w14:paraId="20907561" w14:textId="2680E53F" w:rsidR="00A073FF" w:rsidRPr="003E472A" w:rsidRDefault="00A073FF" w:rsidP="00A073FF">
      <w:pPr>
        <w:ind w:left="720" w:firstLine="0"/>
        <w:rPr>
          <w:rFonts w:ascii="Times New Roman" w:eastAsia="Calibri" w:hAnsi="Times New Roman" w:cs="Times New Roman"/>
          <w:kern w:val="0"/>
          <w:lang w:eastAsia="en-US"/>
        </w:rPr>
      </w:pPr>
      <w:proofErr w:type="gramStart"/>
      <w:r w:rsidRPr="003E472A">
        <w:rPr>
          <w:rFonts w:ascii="Times New Roman" w:eastAsia="Calibri" w:hAnsi="Times New Roman" w:cs="Times New Roman"/>
          <w:kern w:val="0"/>
          <w:lang w:eastAsia="en-US"/>
        </w:rPr>
        <w:t>Concept Car.</w:t>
      </w:r>
      <w:proofErr w:type="gramEnd"/>
      <w:r w:rsidRPr="003E472A">
        <w:rPr>
          <w:rFonts w:ascii="Times New Roman" w:eastAsia="Calibri" w:hAnsi="Times New Roman" w:cs="Times New Roman"/>
          <w:kern w:val="0"/>
          <w:lang w:eastAsia="en-US"/>
        </w:rPr>
        <w:t xml:space="preserve"> (2016, April 27). </w:t>
      </w:r>
      <w:proofErr w:type="gramStart"/>
      <w:r w:rsidRPr="003E472A">
        <w:rPr>
          <w:rFonts w:ascii="Times New Roman" w:eastAsia="Calibri" w:hAnsi="Times New Roman" w:cs="Times New Roman"/>
          <w:i/>
          <w:iCs/>
          <w:kern w:val="0"/>
          <w:lang w:eastAsia="en-US"/>
        </w:rPr>
        <w:t>ENP Newswire</w:t>
      </w:r>
      <w:r w:rsidRPr="003E472A">
        <w:rPr>
          <w:rFonts w:ascii="Times New Roman" w:eastAsia="Calibri" w:hAnsi="Times New Roman" w:cs="Times New Roman"/>
          <w:kern w:val="0"/>
          <w:lang w:eastAsia="en-US"/>
        </w:rPr>
        <w:t>.</w:t>
      </w:r>
      <w:proofErr w:type="gramEnd"/>
      <w:r w:rsidRPr="003E472A">
        <w:rPr>
          <w:rFonts w:ascii="Times New Roman" w:eastAsia="Calibri" w:hAnsi="Times New Roman" w:cs="Times New Roman"/>
          <w:kern w:val="0"/>
          <w:lang w:eastAsia="en-US"/>
        </w:rPr>
        <w:t xml:space="preserve"> Retrieved </w:t>
      </w:r>
      <w:r w:rsidR="00682E55" w:rsidRPr="003E472A">
        <w:rPr>
          <w:rFonts w:ascii="Times New Roman" w:eastAsia="Calibri" w:hAnsi="Times New Roman" w:cs="Times New Roman"/>
          <w:kern w:val="0"/>
          <w:lang w:eastAsia="en-US"/>
        </w:rPr>
        <w:t xml:space="preserve">April 8, 2017 </w:t>
      </w:r>
      <w:r w:rsidRPr="003E472A">
        <w:rPr>
          <w:rFonts w:ascii="Times New Roman" w:eastAsia="Calibri" w:hAnsi="Times New Roman" w:cs="Times New Roman"/>
          <w:kern w:val="0"/>
          <w:lang w:eastAsia="en-US"/>
        </w:rPr>
        <w:t xml:space="preserve">from </w:t>
      </w:r>
      <w:r w:rsidR="00F25D0B" w:rsidRPr="003E472A">
        <w:rPr>
          <w:rFonts w:ascii="Times New Roman" w:eastAsia="Calibri" w:hAnsi="Times New Roman" w:cs="Times New Roman"/>
          <w:kern w:val="0"/>
          <w:lang w:eastAsia="en-US"/>
        </w:rPr>
        <w:t>Expanded Academic ASAP</w:t>
      </w:r>
    </w:p>
    <w:p w14:paraId="00629685" w14:textId="23A6DC30" w:rsidR="00682E55" w:rsidRPr="003E472A" w:rsidRDefault="00A073FF" w:rsidP="00682E55">
      <w:pPr>
        <w:ind w:firstLine="0"/>
        <w:rPr>
          <w:rFonts w:ascii="Times New Roman" w:eastAsia="Calibri" w:hAnsi="Times New Roman" w:cs="Times New Roman"/>
          <w:kern w:val="0"/>
          <w:lang w:eastAsia="en-US"/>
        </w:rPr>
      </w:pPr>
      <w:proofErr w:type="gramStart"/>
      <w:r w:rsidRPr="003E472A">
        <w:rPr>
          <w:rFonts w:ascii="Times New Roman" w:eastAsia="Calibri" w:hAnsi="Times New Roman" w:cs="Times New Roman"/>
          <w:i/>
          <w:kern w:val="0"/>
          <w:lang w:eastAsia="en-US"/>
        </w:rPr>
        <w:lastRenderedPageBreak/>
        <w:t>Making 280mph Capable Carbon Fiber Wheels</w:t>
      </w:r>
      <w:r w:rsidRPr="003E472A">
        <w:rPr>
          <w:rFonts w:ascii="Times New Roman" w:eastAsia="Calibri" w:hAnsi="Times New Roman" w:cs="Times New Roman"/>
          <w:kern w:val="0"/>
          <w:lang w:eastAsia="en-US"/>
        </w:rPr>
        <w:t>.</w:t>
      </w:r>
      <w:proofErr w:type="gramEnd"/>
      <w:r w:rsidRPr="003E472A">
        <w:rPr>
          <w:rFonts w:ascii="Times New Roman" w:eastAsia="Calibri" w:hAnsi="Times New Roman" w:cs="Times New Roman"/>
          <w:kern w:val="0"/>
          <w:lang w:eastAsia="en-US"/>
        </w:rPr>
        <w:t xml:space="preserve"> /Drive. (2014, April 22). Retrieved</w:t>
      </w:r>
      <w:r w:rsidR="00682E55" w:rsidRPr="003E472A">
        <w:rPr>
          <w:rFonts w:ascii="Times New Roman" w:eastAsia="Calibri" w:hAnsi="Times New Roman" w:cs="Times New Roman"/>
          <w:kern w:val="0"/>
          <w:lang w:eastAsia="en-US"/>
        </w:rPr>
        <w:t xml:space="preserve"> March 18, </w:t>
      </w:r>
      <w:r w:rsidR="00682E55" w:rsidRPr="003E472A">
        <w:rPr>
          <w:rFonts w:ascii="Times New Roman" w:eastAsia="Calibri" w:hAnsi="Times New Roman" w:cs="Times New Roman"/>
          <w:kern w:val="0"/>
          <w:lang w:eastAsia="en-US"/>
        </w:rPr>
        <w:tab/>
        <w:t>2017</w:t>
      </w:r>
      <w:r w:rsidRPr="003E472A">
        <w:rPr>
          <w:rFonts w:ascii="Times New Roman" w:eastAsia="Calibri" w:hAnsi="Times New Roman" w:cs="Times New Roman"/>
          <w:kern w:val="0"/>
          <w:lang w:eastAsia="en-US"/>
        </w:rPr>
        <w:t xml:space="preserve"> from </w:t>
      </w:r>
      <w:r w:rsidR="00682E55" w:rsidRPr="003E472A">
        <w:rPr>
          <w:rFonts w:ascii="Times New Roman" w:eastAsia="Calibri" w:hAnsi="Times New Roman" w:cs="Times New Roman"/>
          <w:kern w:val="0"/>
          <w:lang w:eastAsia="en-US"/>
        </w:rPr>
        <w:t>https://www.youtube.com/watch?v=PGGiuaQwc</w:t>
      </w:r>
      <w:r w:rsidRPr="003E472A">
        <w:rPr>
          <w:rFonts w:ascii="Times New Roman" w:eastAsia="Calibri" w:hAnsi="Times New Roman" w:cs="Times New Roman"/>
          <w:kern w:val="0"/>
          <w:lang w:eastAsia="en-US"/>
        </w:rPr>
        <w:t>d8&amp;t=8s&amp;index=13&amp;list=</w:t>
      </w:r>
    </w:p>
    <w:p w14:paraId="2EBD5AF2" w14:textId="086AEDF2" w:rsidR="00F10068" w:rsidRPr="003E472A" w:rsidRDefault="00A073FF" w:rsidP="00D60F97">
      <w:pPr>
        <w:ind w:left="720"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PLHa6PXrV-yIgnXSYFT07BouKhEhyFuWnf</w:t>
      </w:r>
    </w:p>
    <w:p w14:paraId="425A634D" w14:textId="2B6DCCA7" w:rsidR="00A073FF" w:rsidRPr="003E472A" w:rsidRDefault="00A073FF" w:rsidP="00A073FF">
      <w:pPr>
        <w:ind w:firstLine="0"/>
        <w:rPr>
          <w:rFonts w:ascii="Times New Roman" w:eastAsia="Calibri" w:hAnsi="Times New Roman" w:cs="Times New Roman"/>
          <w:kern w:val="0"/>
          <w:lang w:eastAsia="en-US"/>
        </w:rPr>
      </w:pPr>
      <w:proofErr w:type="spellStart"/>
      <w:r w:rsidRPr="003E472A">
        <w:rPr>
          <w:rFonts w:ascii="Times New Roman" w:eastAsia="Calibri" w:hAnsi="Times New Roman" w:cs="Times New Roman"/>
          <w:kern w:val="0"/>
          <w:lang w:eastAsia="en-US"/>
        </w:rPr>
        <w:t>Malnati</w:t>
      </w:r>
      <w:proofErr w:type="spellEnd"/>
      <w:r w:rsidRPr="003E472A">
        <w:rPr>
          <w:rFonts w:ascii="Times New Roman" w:eastAsia="Calibri" w:hAnsi="Times New Roman" w:cs="Times New Roman"/>
          <w:kern w:val="0"/>
          <w:lang w:eastAsia="en-US"/>
        </w:rPr>
        <w:t>, P. M. (2016, Sept</w:t>
      </w:r>
      <w:r w:rsidR="00B05DE5" w:rsidRPr="003E472A">
        <w:rPr>
          <w:rFonts w:ascii="Times New Roman" w:eastAsia="Calibri" w:hAnsi="Times New Roman" w:cs="Times New Roman"/>
          <w:kern w:val="0"/>
          <w:lang w:eastAsia="en-US"/>
        </w:rPr>
        <w:t>ember</w:t>
      </w:r>
      <w:r w:rsidRPr="003E472A">
        <w:rPr>
          <w:rFonts w:ascii="Times New Roman" w:eastAsia="Calibri" w:hAnsi="Times New Roman" w:cs="Times New Roman"/>
          <w:kern w:val="0"/>
          <w:lang w:eastAsia="en-US"/>
        </w:rPr>
        <w:t xml:space="preserve">). Automotive composites: mass reduction for mass production: </w:t>
      </w:r>
    </w:p>
    <w:p w14:paraId="5BF218A5" w14:textId="2774C24D" w:rsidR="00D60F97" w:rsidRPr="003E472A" w:rsidRDefault="00A073FF" w:rsidP="0071322F">
      <w:pPr>
        <w:ind w:left="720" w:firstLine="0"/>
        <w:rPr>
          <w:rFonts w:ascii="Times New Roman" w:eastAsia="Calibri" w:hAnsi="Times New Roman" w:cs="Times New Roman"/>
          <w:kern w:val="0"/>
          <w:lang w:eastAsia="en-US"/>
        </w:rPr>
      </w:pPr>
      <w:proofErr w:type="gramStart"/>
      <w:r w:rsidRPr="003E472A">
        <w:rPr>
          <w:rFonts w:ascii="Times New Roman" w:eastAsia="Calibri" w:hAnsi="Times New Roman" w:cs="Times New Roman"/>
          <w:kern w:val="0"/>
          <w:lang w:eastAsia="en-US"/>
        </w:rPr>
        <w:t>reinforced</w:t>
      </w:r>
      <w:proofErr w:type="gramEnd"/>
      <w:r w:rsidRPr="003E472A">
        <w:rPr>
          <w:rFonts w:ascii="Times New Roman" w:eastAsia="Calibri" w:hAnsi="Times New Roman" w:cs="Times New Roman"/>
          <w:kern w:val="0"/>
          <w:lang w:eastAsia="en-US"/>
        </w:rPr>
        <w:t xml:space="preserve"> plastics lower weight, improve handling and performance, and boost safety on passenger cars. </w:t>
      </w:r>
      <w:proofErr w:type="gramStart"/>
      <w:r w:rsidRPr="003E472A">
        <w:rPr>
          <w:rFonts w:ascii="Times New Roman" w:eastAsia="Calibri" w:hAnsi="Times New Roman" w:cs="Times New Roman"/>
          <w:i/>
          <w:kern w:val="0"/>
          <w:lang w:eastAsia="en-US"/>
        </w:rPr>
        <w:t>Plastics Engineering</w:t>
      </w:r>
      <w:r w:rsidRPr="003E472A">
        <w:rPr>
          <w:rFonts w:ascii="Times New Roman" w:eastAsia="Calibri" w:hAnsi="Times New Roman" w:cs="Times New Roman"/>
          <w:kern w:val="0"/>
          <w:lang w:eastAsia="en-US"/>
        </w:rPr>
        <w:t>, 72.8, 25.</w:t>
      </w:r>
      <w:proofErr w:type="gramEnd"/>
      <w:r w:rsidRPr="003E472A">
        <w:rPr>
          <w:rFonts w:ascii="Times New Roman" w:eastAsia="Calibri" w:hAnsi="Times New Roman" w:cs="Times New Roman"/>
          <w:kern w:val="0"/>
          <w:lang w:eastAsia="en-US"/>
        </w:rPr>
        <w:t xml:space="preserve"> Retrieved </w:t>
      </w:r>
      <w:r w:rsidR="00682E55" w:rsidRPr="003E472A">
        <w:rPr>
          <w:rFonts w:ascii="Times New Roman" w:eastAsia="Calibri" w:hAnsi="Times New Roman" w:cs="Times New Roman"/>
          <w:kern w:val="0"/>
          <w:lang w:eastAsia="en-US"/>
        </w:rPr>
        <w:t xml:space="preserve">March 19, 2017 </w:t>
      </w:r>
      <w:r w:rsidRPr="003E472A">
        <w:rPr>
          <w:rFonts w:ascii="Times New Roman" w:eastAsia="Calibri" w:hAnsi="Times New Roman" w:cs="Times New Roman"/>
          <w:kern w:val="0"/>
          <w:lang w:eastAsia="en-US"/>
        </w:rPr>
        <w:t>from Expanded Academic ASAP</w:t>
      </w:r>
    </w:p>
    <w:p w14:paraId="02F5F565" w14:textId="77777777" w:rsidR="00764C87" w:rsidRPr="003E472A" w:rsidRDefault="00764C87" w:rsidP="00764C87">
      <w:pPr>
        <w:ind w:firstLine="0"/>
      </w:pPr>
      <w:r w:rsidRPr="003E472A">
        <w:t xml:space="preserve">Martin, G. M. (2016, May 11). Christian von </w:t>
      </w:r>
      <w:proofErr w:type="spellStart"/>
      <w:r w:rsidRPr="003E472A">
        <w:t>Koenigsegg</w:t>
      </w:r>
      <w:proofErr w:type="spellEnd"/>
      <w:r w:rsidRPr="003E472A">
        <w:t xml:space="preserve"> </w:t>
      </w:r>
      <w:proofErr w:type="gramStart"/>
      <w:r w:rsidRPr="003E472A">
        <w:t>On</w:t>
      </w:r>
      <w:proofErr w:type="gramEnd"/>
      <w:r w:rsidRPr="003E472A">
        <w:t xml:space="preserve"> His New $2 Million Supercar. </w:t>
      </w:r>
    </w:p>
    <w:p w14:paraId="30D3DED0" w14:textId="77777777" w:rsidR="00764C87" w:rsidRPr="003E472A" w:rsidRDefault="00764C87" w:rsidP="00764C87">
      <w:r w:rsidRPr="003E472A">
        <w:t>Retrieved April 30, 2017 fromhttps://www.forbes.com/sites/guymartin/2016/05/11</w:t>
      </w:r>
    </w:p>
    <w:p w14:paraId="4B17911B" w14:textId="77777777" w:rsidR="00764C87" w:rsidRPr="003E472A" w:rsidRDefault="00764C87" w:rsidP="00764C87">
      <w:pPr>
        <w:ind w:left="720" w:firstLine="0"/>
      </w:pPr>
      <w:r w:rsidRPr="003E472A">
        <w:t>/christian-von-koenigsegg-interview-koenigsegg-2-million-dollar-supercar-regera/#359e295e7a91</w:t>
      </w:r>
    </w:p>
    <w:p w14:paraId="6312595A" w14:textId="77777777" w:rsidR="001D0D61" w:rsidRPr="003E472A" w:rsidRDefault="001D0D61" w:rsidP="001D0D61">
      <w:pPr>
        <w:ind w:firstLine="0"/>
      </w:pPr>
      <w:r w:rsidRPr="003E472A">
        <w:t xml:space="preserve">Moore, B. T. M. (Narrator). </w:t>
      </w:r>
      <w:proofErr w:type="gramStart"/>
      <w:r w:rsidRPr="003E472A">
        <w:t>(2015). McLaren 650s [Television series episode].</w:t>
      </w:r>
      <w:proofErr w:type="gramEnd"/>
      <w:r w:rsidRPr="003E472A">
        <w:t xml:space="preserve"> How </w:t>
      </w:r>
      <w:proofErr w:type="gramStart"/>
      <w:r w:rsidRPr="003E472A">
        <w:t>It’s</w:t>
      </w:r>
      <w:proofErr w:type="gramEnd"/>
      <w:r w:rsidRPr="003E472A">
        <w:t xml:space="preserve"> Made: </w:t>
      </w:r>
    </w:p>
    <w:p w14:paraId="51FAC516" w14:textId="77777777" w:rsidR="001D0D61" w:rsidRPr="003E472A" w:rsidRDefault="001D0D61" w:rsidP="001D0D61">
      <w:r w:rsidRPr="003E472A">
        <w:t>Dream Cars</w:t>
      </w:r>
    </w:p>
    <w:p w14:paraId="1E85D95A" w14:textId="3A9AB3D7" w:rsidR="00070679" w:rsidRPr="003E472A" w:rsidRDefault="00070679" w:rsidP="00070679">
      <w:pPr>
        <w:tabs>
          <w:tab w:val="left" w:pos="3075"/>
        </w:tabs>
        <w:ind w:firstLine="0"/>
      </w:pPr>
      <w:r w:rsidRPr="003E472A">
        <w:t>One</w:t>
      </w:r>
      <w:proofErr w:type="gramStart"/>
      <w:r w:rsidRPr="003E472A">
        <w:t>:1</w:t>
      </w:r>
      <w:proofErr w:type="gramEnd"/>
      <w:r w:rsidRPr="003E472A">
        <w:t xml:space="preserve">. </w:t>
      </w:r>
      <w:proofErr w:type="gramStart"/>
      <w:r w:rsidRPr="003E472A">
        <w:t>(</w:t>
      </w:r>
      <w:proofErr w:type="spellStart"/>
      <w:r w:rsidRPr="003E472A">
        <w:t>n.d.</w:t>
      </w:r>
      <w:proofErr w:type="spellEnd"/>
      <w:r w:rsidRPr="003E472A">
        <w:t>)</w:t>
      </w:r>
      <w:r w:rsidR="00DC5A0A" w:rsidRPr="003E472A">
        <w:t>.</w:t>
      </w:r>
      <w:proofErr w:type="gramEnd"/>
      <w:r w:rsidRPr="003E472A">
        <w:t xml:space="preserve"> Retrieved </w:t>
      </w:r>
      <w:r w:rsidR="00682E55" w:rsidRPr="003E472A">
        <w:t xml:space="preserve">March 18, 2017 </w:t>
      </w:r>
      <w:r w:rsidRPr="003E472A">
        <w:t>from http://koenigsegg.com/one1/</w:t>
      </w:r>
    </w:p>
    <w:p w14:paraId="5EEDDFBA" w14:textId="77777777" w:rsidR="0026665F" w:rsidRPr="003E472A" w:rsidRDefault="0026665F" w:rsidP="0026665F">
      <w:pPr>
        <w:ind w:firstLine="0"/>
      </w:pPr>
      <w:r w:rsidRPr="003E472A">
        <w:rPr>
          <w:i/>
        </w:rPr>
        <w:t>Oversteer: The Party Drug of Driving! – The Racing Line Ep. 1</w:t>
      </w:r>
      <w:r w:rsidRPr="003E472A">
        <w:t xml:space="preserve">. Motor Trend Channel (2015, </w:t>
      </w:r>
      <w:r w:rsidRPr="003E472A">
        <w:tab/>
        <w:t>August 28). Retrieved April 17, 2017 from https://www.youtube.com/watch?v=xJSrwT</w:t>
      </w:r>
    </w:p>
    <w:p w14:paraId="66ACD32F" w14:textId="77777777" w:rsidR="0026665F" w:rsidRPr="003E472A" w:rsidRDefault="0026665F" w:rsidP="0026665F">
      <w:pPr>
        <w:ind w:firstLine="0"/>
      </w:pPr>
      <w:r w:rsidRPr="003E472A">
        <w:tab/>
        <w:t>q33V4&amp;list=PLGvTvFzdMg_N86Ovr05-wgrjTam_2tH-p&amp;index=12</w:t>
      </w:r>
    </w:p>
    <w:p w14:paraId="1BE0141A" w14:textId="7F6A5056" w:rsidR="00682E55" w:rsidRPr="003E472A" w:rsidRDefault="00DF3DA6" w:rsidP="00682E55">
      <w:pPr>
        <w:ind w:firstLine="0"/>
      </w:pPr>
      <w:proofErr w:type="spellStart"/>
      <w:r w:rsidRPr="003E472A">
        <w:t>Pattni</w:t>
      </w:r>
      <w:proofErr w:type="spellEnd"/>
      <w:r w:rsidRPr="003E472A">
        <w:t xml:space="preserve">, V. P. (2014, March 5). Exclusive: more on </w:t>
      </w:r>
      <w:proofErr w:type="spellStart"/>
      <w:r w:rsidRPr="003E472A">
        <w:t>Koenigsegg’s</w:t>
      </w:r>
      <w:proofErr w:type="spellEnd"/>
      <w:r w:rsidRPr="003E472A">
        <w:t xml:space="preserve"> 273mph One</w:t>
      </w:r>
      <w:proofErr w:type="gramStart"/>
      <w:r w:rsidRPr="003E472A">
        <w:t>:1</w:t>
      </w:r>
      <w:proofErr w:type="gramEnd"/>
      <w:r w:rsidRPr="003E472A">
        <w:t>. Retrieved</w:t>
      </w:r>
      <w:r w:rsidR="00682E55" w:rsidRPr="003E472A">
        <w:t xml:space="preserve"> March </w:t>
      </w:r>
      <w:r w:rsidR="00682E55" w:rsidRPr="003E472A">
        <w:tab/>
        <w:t>18, 2017</w:t>
      </w:r>
      <w:r w:rsidRPr="003E472A">
        <w:t xml:space="preserve"> from </w:t>
      </w:r>
      <w:r w:rsidR="00682E55" w:rsidRPr="003E472A">
        <w:t>https://www.topgear.com/car-news/supercar/exclusive-more-</w:t>
      </w:r>
    </w:p>
    <w:p w14:paraId="5E09E775" w14:textId="7E6FD859" w:rsidR="00DF3DA6" w:rsidRPr="003E472A" w:rsidRDefault="00DF3DA6" w:rsidP="00DF3DA6">
      <w:proofErr w:type="gramStart"/>
      <w:r w:rsidRPr="003E472A">
        <w:t>koenigseggs-273mph</w:t>
      </w:r>
      <w:proofErr w:type="gramEnd"/>
      <w:r w:rsidRPr="003E472A">
        <w:t>-one1</w:t>
      </w:r>
    </w:p>
    <w:p w14:paraId="47F560AF" w14:textId="1F5706E8" w:rsidR="006743E8" w:rsidRPr="003E472A" w:rsidRDefault="006743E8" w:rsidP="006743E8">
      <w:pPr>
        <w:ind w:firstLine="0"/>
      </w:pPr>
      <w:proofErr w:type="spellStart"/>
      <w:proofErr w:type="gramStart"/>
      <w:r w:rsidRPr="003E472A">
        <w:t>Pund</w:t>
      </w:r>
      <w:proofErr w:type="spellEnd"/>
      <w:r w:rsidRPr="003E472A">
        <w:t>, D.</w:t>
      </w:r>
      <w:r w:rsidR="006271AC" w:rsidRPr="003E472A">
        <w:t xml:space="preserve"> </w:t>
      </w:r>
      <w:r w:rsidRPr="003E472A">
        <w:t>P. (2014, July).</w:t>
      </w:r>
      <w:proofErr w:type="gramEnd"/>
      <w:r w:rsidRPr="003E472A">
        <w:t xml:space="preserve"> </w:t>
      </w:r>
      <w:proofErr w:type="gramStart"/>
      <w:r w:rsidRPr="003E472A">
        <w:t>2014 McLaren P1.</w:t>
      </w:r>
      <w:proofErr w:type="gramEnd"/>
      <w:r w:rsidRPr="003E472A">
        <w:t xml:space="preserve"> Retrieved </w:t>
      </w:r>
      <w:r w:rsidR="00682E55" w:rsidRPr="003E472A">
        <w:t xml:space="preserve">March 17, 2017 </w:t>
      </w:r>
      <w:r w:rsidRPr="003E472A">
        <w:t xml:space="preserve">from </w:t>
      </w:r>
      <w:r w:rsidR="00682E55" w:rsidRPr="003E472A">
        <w:tab/>
      </w:r>
      <w:r w:rsidRPr="003E472A">
        <w:t>http://www.caranddriver.com/mclaren/p1</w:t>
      </w:r>
    </w:p>
    <w:p w14:paraId="02D9A8A4" w14:textId="1785B075" w:rsidR="00E335DA" w:rsidRPr="003E472A" w:rsidRDefault="00E335DA" w:rsidP="00682E55">
      <w:pPr>
        <w:ind w:firstLine="0"/>
      </w:pPr>
      <w:proofErr w:type="spellStart"/>
      <w:r w:rsidRPr="003E472A">
        <w:lastRenderedPageBreak/>
        <w:t>Quiroga</w:t>
      </w:r>
      <w:proofErr w:type="spellEnd"/>
      <w:r w:rsidRPr="003E472A">
        <w:t xml:space="preserve">, T. Q. (2015, April). </w:t>
      </w:r>
      <w:proofErr w:type="gramStart"/>
      <w:r w:rsidRPr="003E472A">
        <w:t xml:space="preserve">Ferrari </w:t>
      </w:r>
      <w:proofErr w:type="spellStart"/>
      <w:r w:rsidRPr="003E472A">
        <w:t>LaFerrari</w:t>
      </w:r>
      <w:proofErr w:type="spellEnd"/>
      <w:r w:rsidRPr="003E472A">
        <w:t>.</w:t>
      </w:r>
      <w:proofErr w:type="gramEnd"/>
      <w:r w:rsidRPr="003E472A">
        <w:t xml:space="preserve"> Retrieved</w:t>
      </w:r>
      <w:r w:rsidR="00682E55" w:rsidRPr="003E472A">
        <w:t xml:space="preserve"> March 18, 2017</w:t>
      </w:r>
      <w:r w:rsidRPr="003E472A">
        <w:t xml:space="preserve"> from </w:t>
      </w:r>
      <w:r w:rsidR="00682E55" w:rsidRPr="003E472A">
        <w:tab/>
      </w:r>
      <w:r w:rsidRPr="003E472A">
        <w:t>http://www.caranddriver.com/ferrari/laferrari</w:t>
      </w:r>
    </w:p>
    <w:p w14:paraId="772AA455" w14:textId="77777777" w:rsidR="00B05DE5" w:rsidRPr="003E472A" w:rsidRDefault="00A073FF" w:rsidP="00B05DE5">
      <w:pPr>
        <w:ind w:left="60" w:firstLine="0"/>
        <w:rPr>
          <w:rFonts w:ascii="Times New Roman" w:eastAsia="Calibri" w:hAnsi="Times New Roman" w:cs="Times New Roman"/>
          <w:kern w:val="0"/>
          <w:lang w:eastAsia="en-US"/>
        </w:rPr>
      </w:pPr>
      <w:proofErr w:type="gramStart"/>
      <w:r w:rsidRPr="003E472A">
        <w:rPr>
          <w:rFonts w:ascii="Times New Roman" w:eastAsia="Calibri" w:hAnsi="Times New Roman" w:cs="Times New Roman"/>
          <w:kern w:val="0"/>
          <w:lang w:eastAsia="en-US"/>
        </w:rPr>
        <w:t>Ramsey, A. R.</w:t>
      </w:r>
      <w:r w:rsidR="00F25D0B" w:rsidRPr="003E472A">
        <w:rPr>
          <w:rFonts w:ascii="Times New Roman" w:eastAsia="Calibri" w:hAnsi="Times New Roman" w:cs="Times New Roman"/>
          <w:kern w:val="0"/>
          <w:lang w:eastAsia="en-US"/>
        </w:rPr>
        <w:t xml:space="preserve">, &amp; </w:t>
      </w:r>
      <w:proofErr w:type="spellStart"/>
      <w:r w:rsidR="00F25D0B" w:rsidRPr="003E472A">
        <w:rPr>
          <w:rFonts w:ascii="Times New Roman" w:eastAsia="Calibri" w:hAnsi="Times New Roman" w:cs="Times New Roman"/>
          <w:kern w:val="0"/>
          <w:lang w:eastAsia="en-US"/>
        </w:rPr>
        <w:t>Villarraga</w:t>
      </w:r>
      <w:proofErr w:type="spellEnd"/>
      <w:r w:rsidR="00F25D0B" w:rsidRPr="003E472A">
        <w:rPr>
          <w:rFonts w:ascii="Times New Roman" w:eastAsia="Calibri" w:hAnsi="Times New Roman" w:cs="Times New Roman"/>
          <w:kern w:val="0"/>
          <w:lang w:eastAsia="en-US"/>
        </w:rPr>
        <w:t>-Gomez, H. V.</w:t>
      </w:r>
      <w:r w:rsidR="00B05DE5" w:rsidRPr="003E472A">
        <w:rPr>
          <w:rFonts w:ascii="Times New Roman" w:eastAsia="Calibri" w:hAnsi="Times New Roman" w:cs="Times New Roman"/>
          <w:kern w:val="0"/>
          <w:lang w:eastAsia="en-US"/>
        </w:rPr>
        <w:t xml:space="preserve"> (2016, December</w:t>
      </w:r>
      <w:r w:rsidRPr="003E472A">
        <w:rPr>
          <w:rFonts w:ascii="Times New Roman" w:eastAsia="Calibri" w:hAnsi="Times New Roman" w:cs="Times New Roman"/>
          <w:kern w:val="0"/>
          <w:lang w:eastAsia="en-US"/>
        </w:rPr>
        <w:t>).</w:t>
      </w:r>
      <w:proofErr w:type="gramEnd"/>
      <w:r w:rsidRPr="003E472A">
        <w:rPr>
          <w:rFonts w:ascii="Times New Roman" w:eastAsia="Calibri" w:hAnsi="Times New Roman" w:cs="Times New Roman"/>
          <w:kern w:val="0"/>
          <w:lang w:eastAsia="en-US"/>
        </w:rPr>
        <w:t xml:space="preserve"> Verif</w:t>
      </w:r>
      <w:r w:rsidR="00A132FD" w:rsidRPr="003E472A">
        <w:rPr>
          <w:rFonts w:ascii="Times New Roman" w:eastAsia="Calibri" w:hAnsi="Times New Roman" w:cs="Times New Roman"/>
          <w:kern w:val="0"/>
          <w:lang w:eastAsia="en-US"/>
        </w:rPr>
        <w:t xml:space="preserve">ying structural integrity of </w:t>
      </w:r>
    </w:p>
    <w:p w14:paraId="41A65C4C" w14:textId="7ECF454D" w:rsidR="00A073FF" w:rsidRPr="003E472A" w:rsidRDefault="00A132FD" w:rsidP="00B05DE5">
      <w:pPr>
        <w:ind w:left="720"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 xml:space="preserve">3D </w:t>
      </w:r>
      <w:r w:rsidR="00A073FF" w:rsidRPr="003E472A">
        <w:rPr>
          <w:rFonts w:ascii="Times New Roman" w:eastAsia="Calibri" w:hAnsi="Times New Roman" w:cs="Times New Roman"/>
          <w:kern w:val="0"/>
          <w:lang w:eastAsia="en-US"/>
        </w:rPr>
        <w:t xml:space="preserve">metal-printed parts: 3D printing is rewriting the manufacturing rulebook. </w:t>
      </w:r>
      <w:proofErr w:type="gramStart"/>
      <w:r w:rsidR="00A073FF" w:rsidRPr="003E472A">
        <w:rPr>
          <w:rFonts w:ascii="Times New Roman" w:eastAsia="Calibri" w:hAnsi="Times New Roman" w:cs="Times New Roman"/>
          <w:i/>
          <w:kern w:val="0"/>
          <w:lang w:eastAsia="en-US"/>
        </w:rPr>
        <w:t>Quality</w:t>
      </w:r>
      <w:r w:rsidR="00A073FF" w:rsidRPr="003E472A">
        <w:rPr>
          <w:rFonts w:ascii="Times New Roman" w:eastAsia="Calibri" w:hAnsi="Times New Roman" w:cs="Times New Roman"/>
          <w:kern w:val="0"/>
          <w:lang w:eastAsia="en-US"/>
        </w:rPr>
        <w:t>, 55.13, 30.</w:t>
      </w:r>
      <w:proofErr w:type="gramEnd"/>
      <w:r w:rsidR="00A073FF" w:rsidRPr="003E472A">
        <w:rPr>
          <w:rFonts w:ascii="Times New Roman" w:eastAsia="Calibri" w:hAnsi="Times New Roman" w:cs="Times New Roman"/>
          <w:kern w:val="0"/>
          <w:lang w:eastAsia="en-US"/>
        </w:rPr>
        <w:t xml:space="preserve"> Retrieved </w:t>
      </w:r>
      <w:r w:rsidR="00682E55" w:rsidRPr="003E472A">
        <w:rPr>
          <w:rFonts w:ascii="Times New Roman" w:eastAsia="Calibri" w:hAnsi="Times New Roman" w:cs="Times New Roman"/>
          <w:kern w:val="0"/>
          <w:lang w:eastAsia="en-US"/>
        </w:rPr>
        <w:t xml:space="preserve">March 18, 2017 </w:t>
      </w:r>
      <w:r w:rsidR="00A073FF" w:rsidRPr="003E472A">
        <w:rPr>
          <w:rFonts w:ascii="Times New Roman" w:eastAsia="Calibri" w:hAnsi="Times New Roman" w:cs="Times New Roman"/>
          <w:kern w:val="0"/>
          <w:lang w:eastAsia="en-US"/>
        </w:rPr>
        <w:t>from Expanded Academic ASAP</w:t>
      </w:r>
    </w:p>
    <w:p w14:paraId="6D157664" w14:textId="77777777" w:rsidR="001E4AC0" w:rsidRPr="003E472A" w:rsidRDefault="001E4AC0" w:rsidP="001E4AC0">
      <w:pPr>
        <w:ind w:firstLine="0"/>
      </w:pPr>
      <w:r w:rsidRPr="003E472A">
        <w:t xml:space="preserve">Ricardo and McLaren Automotive sign multi-year engine supply agreement. (2013, December </w:t>
      </w:r>
    </w:p>
    <w:p w14:paraId="6B6BD44F" w14:textId="77777777" w:rsidR="001E4AC0" w:rsidRPr="003E472A" w:rsidRDefault="001E4AC0" w:rsidP="001E4AC0">
      <w:pPr>
        <w:ind w:left="720" w:firstLine="0"/>
      </w:pPr>
      <w:r w:rsidRPr="003E472A">
        <w:t>20). Retrieved April 30, 2017 from http://www.ricardo.com/en-GB/News--Media/Press-releases/News-releases1/2013/Ricardo-and-McLaren-Automotive-sign-multi-year-engine-supply-agreement/</w:t>
      </w:r>
    </w:p>
    <w:p w14:paraId="68E1449B" w14:textId="22BCCFD0" w:rsidR="004E3F87" w:rsidRPr="003E472A" w:rsidRDefault="001E4AC0" w:rsidP="001E4AC0">
      <w:pPr>
        <w:ind w:firstLine="0"/>
      </w:pPr>
      <w:r w:rsidRPr="003E472A">
        <w:t xml:space="preserve"> </w:t>
      </w:r>
      <w:r w:rsidR="00DF3DA6" w:rsidRPr="003E472A">
        <w:t xml:space="preserve">Spa </w:t>
      </w:r>
      <w:proofErr w:type="spellStart"/>
      <w:r w:rsidR="00DF3DA6" w:rsidRPr="003E472A">
        <w:t>Fransorchamps</w:t>
      </w:r>
      <w:proofErr w:type="spellEnd"/>
      <w:r w:rsidR="00DF3DA6" w:rsidRPr="003E472A">
        <w:t xml:space="preserve"> lap times. </w:t>
      </w:r>
      <w:proofErr w:type="gramStart"/>
      <w:r w:rsidR="00DF3DA6" w:rsidRPr="003E472A">
        <w:t>(</w:t>
      </w:r>
      <w:proofErr w:type="spellStart"/>
      <w:r w:rsidR="00DF3DA6" w:rsidRPr="003E472A">
        <w:t>n.d.</w:t>
      </w:r>
      <w:proofErr w:type="spellEnd"/>
      <w:r w:rsidR="00DF3DA6" w:rsidRPr="003E472A">
        <w:t>).</w:t>
      </w:r>
      <w:proofErr w:type="gramEnd"/>
      <w:r w:rsidR="00DF3DA6" w:rsidRPr="003E472A">
        <w:t xml:space="preserve"> Retrieved </w:t>
      </w:r>
      <w:r w:rsidR="00682E55" w:rsidRPr="003E472A">
        <w:t xml:space="preserve">March 17, 2017 </w:t>
      </w:r>
      <w:r w:rsidR="00DF3DA6" w:rsidRPr="003E472A">
        <w:t xml:space="preserve">from </w:t>
      </w:r>
      <w:r w:rsidR="00682E55" w:rsidRPr="003E472A">
        <w:tab/>
      </w:r>
      <w:r w:rsidR="00DF3DA6" w:rsidRPr="003E472A">
        <w:t>http://fastestlaps.com/tracks/spa-francorchamps</w:t>
      </w:r>
    </w:p>
    <w:p w14:paraId="3156BB4D" w14:textId="720AE51B" w:rsidR="00F10068" w:rsidRPr="003E472A" w:rsidRDefault="00DF3DA6" w:rsidP="00A073FF">
      <w:pPr>
        <w:ind w:firstLine="0"/>
      </w:pPr>
      <w:r w:rsidRPr="003E472A">
        <w:t xml:space="preserve">Spectator killed in </w:t>
      </w:r>
      <w:proofErr w:type="spellStart"/>
      <w:r w:rsidRPr="003E472A">
        <w:t>Nürburgring</w:t>
      </w:r>
      <w:proofErr w:type="spellEnd"/>
      <w:r w:rsidRPr="003E472A">
        <w:t xml:space="preserve"> endurance race accident. (2015, March 28). Retrieved</w:t>
      </w:r>
      <w:r w:rsidR="00734D03" w:rsidRPr="003E472A">
        <w:t xml:space="preserve"> April 8, </w:t>
      </w:r>
      <w:r w:rsidR="00734D03" w:rsidRPr="003E472A">
        <w:tab/>
        <w:t>2017</w:t>
      </w:r>
      <w:r w:rsidRPr="003E472A">
        <w:t xml:space="preserve"> from </w:t>
      </w:r>
      <w:r w:rsidR="00734D03" w:rsidRPr="003E472A">
        <w:t>http://www.bbc.com/sport</w:t>
      </w:r>
      <w:r w:rsidRPr="003E472A">
        <w:t>/motorsport/32100886</w:t>
      </w:r>
    </w:p>
    <w:p w14:paraId="262FA33B" w14:textId="4A1FAA41" w:rsidR="00A073FF" w:rsidRPr="003E472A" w:rsidRDefault="00A073FF" w:rsidP="00A073FF">
      <w:pPr>
        <w:ind w:firstLine="0"/>
        <w:rPr>
          <w:rFonts w:ascii="Times New Roman" w:eastAsia="Calibri" w:hAnsi="Times New Roman" w:cs="Times New Roman"/>
          <w:kern w:val="0"/>
          <w:lang w:eastAsia="en-US"/>
        </w:rPr>
      </w:pPr>
      <w:proofErr w:type="gramStart"/>
      <w:r w:rsidRPr="003E472A">
        <w:rPr>
          <w:rFonts w:ascii="Times New Roman" w:eastAsia="Calibri" w:hAnsi="Times New Roman" w:cs="Times New Roman"/>
          <w:i/>
          <w:kern w:val="0"/>
          <w:lang w:eastAsia="en-US"/>
        </w:rPr>
        <w:t>The 3D Printed Variable Turbo</w:t>
      </w:r>
      <w:r w:rsidRPr="003E472A">
        <w:rPr>
          <w:rFonts w:ascii="Times New Roman" w:eastAsia="Calibri" w:hAnsi="Times New Roman" w:cs="Times New Roman"/>
          <w:kern w:val="0"/>
          <w:lang w:eastAsia="en-US"/>
        </w:rPr>
        <w:t>.</w:t>
      </w:r>
      <w:proofErr w:type="gramEnd"/>
      <w:r w:rsidRPr="003E472A">
        <w:rPr>
          <w:rFonts w:ascii="Times New Roman" w:eastAsia="Calibri" w:hAnsi="Times New Roman" w:cs="Times New Roman"/>
          <w:kern w:val="0"/>
          <w:lang w:eastAsia="en-US"/>
        </w:rPr>
        <w:t xml:space="preserve"> /Drive. (2014, April 29). Retrieved</w:t>
      </w:r>
      <w:r w:rsidR="00734D03" w:rsidRPr="003E472A">
        <w:rPr>
          <w:rFonts w:ascii="Times New Roman" w:eastAsia="Calibri" w:hAnsi="Times New Roman" w:cs="Times New Roman"/>
          <w:kern w:val="0"/>
          <w:lang w:eastAsia="en-US"/>
        </w:rPr>
        <w:t xml:space="preserve"> March 18, 2017</w:t>
      </w:r>
      <w:r w:rsidRPr="003E472A">
        <w:rPr>
          <w:rFonts w:ascii="Times New Roman" w:eastAsia="Calibri" w:hAnsi="Times New Roman" w:cs="Times New Roman"/>
          <w:kern w:val="0"/>
          <w:lang w:eastAsia="en-US"/>
        </w:rPr>
        <w:t xml:space="preserve"> from</w:t>
      </w:r>
    </w:p>
    <w:p w14:paraId="6DD50929" w14:textId="22AB9AED" w:rsidR="00483893" w:rsidRPr="003E472A" w:rsidRDefault="00E335DA" w:rsidP="00483893">
      <w:pPr>
        <w:ind w:left="720" w:firstLine="0"/>
        <w:rPr>
          <w:rFonts w:ascii="Times New Roman" w:eastAsia="Calibri" w:hAnsi="Times New Roman" w:cs="Times New Roman"/>
          <w:kern w:val="0"/>
          <w:lang w:eastAsia="en-US"/>
        </w:rPr>
      </w:pPr>
      <w:r w:rsidRPr="003E472A">
        <w:rPr>
          <w:rFonts w:ascii="Times New Roman" w:eastAsia="Calibri" w:hAnsi="Times New Roman" w:cs="Times New Roman"/>
          <w:kern w:val="0"/>
          <w:lang w:eastAsia="en-US"/>
        </w:rPr>
        <w:t>https://www.youtube.com/watch?v=DNedUZxP8NU&amp;index=12&amp;list=PLHa6PXrV-yIgnXSYFT07BouKhEhyFuWnf</w:t>
      </w:r>
    </w:p>
    <w:p w14:paraId="41619C78" w14:textId="589590DB" w:rsidR="00DF3DA6" w:rsidRPr="003E472A" w:rsidRDefault="00DF3DA6" w:rsidP="00734D03">
      <w:pPr>
        <w:ind w:firstLine="0"/>
      </w:pPr>
      <w:r w:rsidRPr="003E472A">
        <w:t xml:space="preserve">Top 100 </w:t>
      </w:r>
      <w:proofErr w:type="spellStart"/>
      <w:r w:rsidRPr="003E472A">
        <w:t>Nürburgring</w:t>
      </w:r>
      <w:proofErr w:type="spellEnd"/>
      <w:r w:rsidRPr="003E472A">
        <w:t xml:space="preserve"> Lap Times. </w:t>
      </w:r>
      <w:proofErr w:type="gramStart"/>
      <w:r w:rsidRPr="003E472A">
        <w:t>(</w:t>
      </w:r>
      <w:proofErr w:type="spellStart"/>
      <w:r w:rsidRPr="003E472A">
        <w:t>n.d.</w:t>
      </w:r>
      <w:proofErr w:type="spellEnd"/>
      <w:r w:rsidRPr="003E472A">
        <w:t>).</w:t>
      </w:r>
      <w:proofErr w:type="gramEnd"/>
      <w:r w:rsidRPr="003E472A">
        <w:t xml:space="preserve"> Retrieved </w:t>
      </w:r>
      <w:r w:rsidR="00734D03" w:rsidRPr="003E472A">
        <w:t xml:space="preserve">March 19, 2017 from </w:t>
      </w:r>
      <w:r w:rsidR="00734D03" w:rsidRPr="003E472A">
        <w:tab/>
        <w:t>https://nurburgringlaptimes.com</w:t>
      </w:r>
      <w:r w:rsidRPr="003E472A">
        <w:t>/lap-times-top-100/</w:t>
      </w:r>
    </w:p>
    <w:p w14:paraId="3AA97FD1" w14:textId="77777777" w:rsidR="00EF1DA5" w:rsidRPr="003E472A" w:rsidRDefault="00EF1DA5" w:rsidP="00EF1DA5">
      <w:pPr>
        <w:ind w:firstLine="0"/>
        <w:rPr>
          <w:rStyle w:val="Hyperlink"/>
        </w:rPr>
      </w:pPr>
      <w:r w:rsidRPr="003E472A">
        <w:rPr>
          <w:i/>
        </w:rPr>
        <w:t>Understeer: Your Overprotective Mother! - The Racing Line Ep. 8</w:t>
      </w:r>
      <w:r w:rsidRPr="003E472A">
        <w:t xml:space="preserve">. Motor Trend Channel (2016, </w:t>
      </w:r>
      <w:r w:rsidRPr="003E472A">
        <w:tab/>
        <w:t>July 22). Retrieved April 17, 2017 from https://www.youtube.com/watch?v=kwSMgP</w:t>
      </w:r>
    </w:p>
    <w:p w14:paraId="13993F8F" w14:textId="77777777" w:rsidR="00EF1DA5" w:rsidRPr="003E472A" w:rsidRDefault="00EF1DA5" w:rsidP="00EF1DA5">
      <w:pPr>
        <w:ind w:firstLine="0"/>
      </w:pPr>
      <w:r w:rsidRPr="003E472A">
        <w:tab/>
      </w:r>
      <w:proofErr w:type="spellStart"/>
      <w:r w:rsidRPr="003E472A">
        <w:t>YhWbo&amp;index</w:t>
      </w:r>
      <w:proofErr w:type="spellEnd"/>
      <w:r w:rsidRPr="003E472A">
        <w:t>=5&amp;list=PLGvTvFzdMg_N86Ovr05-wgrjTam_2tH-p</w:t>
      </w:r>
    </w:p>
    <w:p w14:paraId="4D5524D6" w14:textId="77777777" w:rsidR="007B642F" w:rsidRPr="003E472A" w:rsidRDefault="007B642F" w:rsidP="0071322F">
      <w:pPr>
        <w:ind w:firstLine="0"/>
      </w:pPr>
    </w:p>
    <w:p w14:paraId="6FBE3586" w14:textId="77777777" w:rsidR="007B642F" w:rsidRPr="003E472A" w:rsidRDefault="007B642F" w:rsidP="0071322F">
      <w:pPr>
        <w:ind w:firstLine="0"/>
      </w:pPr>
    </w:p>
    <w:p w14:paraId="4E7CB230" w14:textId="52ED2C02" w:rsidR="0071322F" w:rsidRPr="003E472A" w:rsidRDefault="0071322F" w:rsidP="0071322F">
      <w:pPr>
        <w:ind w:firstLine="0"/>
      </w:pPr>
      <w:r w:rsidRPr="003E472A">
        <w:lastRenderedPageBreak/>
        <w:t>Valdes-</w:t>
      </w:r>
      <w:proofErr w:type="spellStart"/>
      <w:r w:rsidRPr="003E472A">
        <w:t>Dapena</w:t>
      </w:r>
      <w:proofErr w:type="spellEnd"/>
      <w:r w:rsidRPr="003E472A">
        <w:t xml:space="preserve">, P. V. D. (2014, March 5). </w:t>
      </w:r>
      <w:proofErr w:type="gramStart"/>
      <w:r w:rsidRPr="003E472A">
        <w:t>Hot cars from the Geneva Motor Show.</w:t>
      </w:r>
      <w:proofErr w:type="gramEnd"/>
      <w:r w:rsidRPr="003E472A">
        <w:t xml:space="preserve"> Retrieved </w:t>
      </w:r>
    </w:p>
    <w:p w14:paraId="20CCA7F1" w14:textId="62DF4A6B" w:rsidR="0071322F" w:rsidRPr="003E472A" w:rsidRDefault="0071322F" w:rsidP="0071322F">
      <w:pPr>
        <w:ind w:left="720" w:firstLine="0"/>
      </w:pPr>
      <w:r w:rsidRPr="003E472A">
        <w:t xml:space="preserve">April 30, 2017 from </w:t>
      </w:r>
      <w:r w:rsidR="00482BFD" w:rsidRPr="003E472A">
        <w:t>http://money.cnn.com/gallery/autos/2014/03/05/geneva-motor-show/index.html</w:t>
      </w:r>
    </w:p>
    <w:p w14:paraId="36BC0FD7" w14:textId="090BAC7F" w:rsidR="00482BFD" w:rsidRPr="003E472A" w:rsidRDefault="00482BFD" w:rsidP="00482BFD">
      <w:pPr>
        <w:ind w:firstLine="0"/>
      </w:pPr>
      <w:r w:rsidRPr="003E472A">
        <w:t>Valdes-</w:t>
      </w:r>
      <w:proofErr w:type="spellStart"/>
      <w:r w:rsidRPr="003E472A">
        <w:t>Dapena</w:t>
      </w:r>
      <w:proofErr w:type="spellEnd"/>
      <w:r w:rsidRPr="003E472A">
        <w:t xml:space="preserve">, P. V. D. (2017, March 7). McLaren unveils 710 </w:t>
      </w:r>
      <w:proofErr w:type="spellStart"/>
      <w:r w:rsidRPr="003E472A">
        <w:t>hp</w:t>
      </w:r>
      <w:proofErr w:type="spellEnd"/>
      <w:r w:rsidRPr="003E472A">
        <w:t xml:space="preserve"> </w:t>
      </w:r>
      <w:proofErr w:type="gramStart"/>
      <w:r w:rsidRPr="003E472A">
        <w:t>supercar</w:t>
      </w:r>
      <w:proofErr w:type="gramEnd"/>
      <w:r w:rsidRPr="003E472A">
        <w:t xml:space="preserve">. Retrieved </w:t>
      </w:r>
    </w:p>
    <w:p w14:paraId="5D72D783" w14:textId="686A3122" w:rsidR="00482BFD" w:rsidRPr="003E472A" w:rsidRDefault="00482BFD" w:rsidP="00482BFD">
      <w:pPr>
        <w:ind w:left="720" w:firstLine="0"/>
      </w:pPr>
      <w:r w:rsidRPr="003E472A">
        <w:t>April 30, 2017 from http://money.cnn.com/2017/03/07/luxury/mclaren-720s-unveiling/index.html?iid=SF_River</w:t>
      </w:r>
    </w:p>
    <w:p w14:paraId="5169F076" w14:textId="66538D7C" w:rsidR="0071322F" w:rsidRPr="003E472A" w:rsidRDefault="0071322F" w:rsidP="0071322F">
      <w:pPr>
        <w:ind w:firstLine="0"/>
      </w:pPr>
      <w:r w:rsidRPr="003E472A">
        <w:t xml:space="preserve"> </w:t>
      </w:r>
      <w:r w:rsidR="00DF3DA6" w:rsidRPr="003E472A">
        <w:t xml:space="preserve">Wade, S. W. (2016, April 13). </w:t>
      </w:r>
      <w:proofErr w:type="spellStart"/>
      <w:proofErr w:type="gramStart"/>
      <w:r w:rsidR="00DF3DA6" w:rsidRPr="003E472A">
        <w:t>Koenigsegg</w:t>
      </w:r>
      <w:proofErr w:type="spellEnd"/>
      <w:r w:rsidR="00DF3DA6" w:rsidRPr="003E472A">
        <w:t xml:space="preserve"> at the </w:t>
      </w:r>
      <w:proofErr w:type="spellStart"/>
      <w:r w:rsidR="00DF3DA6" w:rsidRPr="003E472A">
        <w:t>Nürburgring</w:t>
      </w:r>
      <w:proofErr w:type="spellEnd"/>
      <w:r w:rsidR="00DF3DA6" w:rsidRPr="003E472A">
        <w:t xml:space="preserve"> 2016.</w:t>
      </w:r>
      <w:proofErr w:type="gramEnd"/>
      <w:r w:rsidR="00DF3DA6" w:rsidRPr="003E472A">
        <w:t xml:space="preserve"> Retrieved</w:t>
      </w:r>
      <w:r w:rsidR="00947EB2" w:rsidRPr="003E472A">
        <w:t xml:space="preserve"> March 19, 2017</w:t>
      </w:r>
      <w:r w:rsidR="00DF3DA6" w:rsidRPr="003E472A">
        <w:t xml:space="preserve"> </w:t>
      </w:r>
      <w:r w:rsidR="00947EB2" w:rsidRPr="003E472A">
        <w:tab/>
      </w:r>
      <w:r w:rsidR="00DF3DA6" w:rsidRPr="003E472A">
        <w:t>from http://koenigsegg.com/koenigsegg-at-the-nurburgring-2016/</w:t>
      </w:r>
    </w:p>
    <w:p w14:paraId="55616355" w14:textId="0C5959C1" w:rsidR="00E335DA" w:rsidRPr="003E472A" w:rsidRDefault="00E335DA" w:rsidP="00E335DA">
      <w:pPr>
        <w:ind w:firstLine="0"/>
      </w:pPr>
      <w:r w:rsidRPr="003E472A">
        <w:t xml:space="preserve">Wade, S. W. (2015, July 20). </w:t>
      </w:r>
      <w:proofErr w:type="spellStart"/>
      <w:r w:rsidRPr="003E472A">
        <w:t>Koenigsegg</w:t>
      </w:r>
      <w:proofErr w:type="spellEnd"/>
      <w:r w:rsidRPr="003E472A">
        <w:t xml:space="preserve"> One</w:t>
      </w:r>
      <w:proofErr w:type="gramStart"/>
      <w:r w:rsidRPr="003E472A">
        <w:t>:1</w:t>
      </w:r>
      <w:proofErr w:type="gramEnd"/>
      <w:r w:rsidRPr="003E472A">
        <w:t xml:space="preserve"> Sets New Lap Record at Spa – In Practice. </w:t>
      </w:r>
    </w:p>
    <w:p w14:paraId="3E544190" w14:textId="3A615948" w:rsidR="004E59DB" w:rsidRPr="003E472A" w:rsidRDefault="00E335DA" w:rsidP="004E59DB">
      <w:pPr>
        <w:ind w:left="720" w:firstLine="0"/>
      </w:pPr>
      <w:r w:rsidRPr="003E472A">
        <w:t xml:space="preserve">Retrieved </w:t>
      </w:r>
      <w:r w:rsidR="00947EB2" w:rsidRPr="003E472A">
        <w:t xml:space="preserve">April 8, 2017 </w:t>
      </w:r>
      <w:r w:rsidRPr="003E472A">
        <w:t xml:space="preserve">from </w:t>
      </w:r>
      <w:r w:rsidR="004E59DB" w:rsidRPr="003E472A">
        <w:t>http://koenigsegg.com/koenigsegg-one1-sets-new-lap-record-at-spa-in-practice/</w:t>
      </w:r>
    </w:p>
    <w:p w14:paraId="24F70AFC" w14:textId="454A4608" w:rsidR="00045B0B" w:rsidRPr="003E472A" w:rsidRDefault="00045B0B" w:rsidP="00045B0B">
      <w:pPr>
        <w:ind w:firstLine="0"/>
      </w:pPr>
      <w:r w:rsidRPr="003E472A">
        <w:t xml:space="preserve">Woodard, C. W. (2015, November 13). Report: </w:t>
      </w:r>
      <w:proofErr w:type="spellStart"/>
      <w:r w:rsidRPr="003E472A">
        <w:t>Pagani</w:t>
      </w:r>
      <w:proofErr w:type="spellEnd"/>
      <w:r w:rsidRPr="003E472A">
        <w:t xml:space="preserve"> </w:t>
      </w:r>
      <w:proofErr w:type="spellStart"/>
      <w:r w:rsidRPr="003E472A">
        <w:t>Zonda</w:t>
      </w:r>
      <w:proofErr w:type="spellEnd"/>
      <w:r w:rsidRPr="003E472A">
        <w:t xml:space="preserve"> </w:t>
      </w:r>
      <w:proofErr w:type="spellStart"/>
      <w:r w:rsidRPr="003E472A">
        <w:t>Revolucion</w:t>
      </w:r>
      <w:proofErr w:type="spellEnd"/>
      <w:r w:rsidRPr="003E472A">
        <w:t xml:space="preserve"> Sets </w:t>
      </w:r>
      <w:proofErr w:type="spellStart"/>
      <w:r w:rsidRPr="003E472A">
        <w:t>Nürburgring</w:t>
      </w:r>
      <w:proofErr w:type="spellEnd"/>
      <w:r w:rsidRPr="003E472A">
        <w:t xml:space="preserve"> </w:t>
      </w:r>
    </w:p>
    <w:p w14:paraId="346D3353" w14:textId="5C3C7311" w:rsidR="00045B0B" w:rsidRDefault="00045B0B" w:rsidP="00045B0B">
      <w:proofErr w:type="spellStart"/>
      <w:r w:rsidRPr="003E472A">
        <w:t>Nordschleife</w:t>
      </w:r>
      <w:proofErr w:type="spellEnd"/>
      <w:r w:rsidRPr="003E472A">
        <w:t xml:space="preserve"> Record. Retrieved March 30, 2017 from http://www.roadandtrack.com/new-</w:t>
      </w:r>
      <w:r w:rsidRPr="003E472A">
        <w:tab/>
        <w:t>cars/news/a27336/</w:t>
      </w:r>
      <w:proofErr w:type="spellStart"/>
      <w:r w:rsidRPr="003E472A">
        <w:t>pagani</w:t>
      </w:r>
      <w:proofErr w:type="spellEnd"/>
      <w:r w:rsidRPr="003E472A">
        <w:t>-</w:t>
      </w:r>
      <w:proofErr w:type="spellStart"/>
      <w:r w:rsidRPr="003E472A">
        <w:t>zonda</w:t>
      </w:r>
      <w:proofErr w:type="spellEnd"/>
      <w:r w:rsidRPr="003E472A">
        <w:t>-</w:t>
      </w:r>
      <w:proofErr w:type="spellStart"/>
      <w:r w:rsidRPr="003E472A">
        <w:t>revolucion</w:t>
      </w:r>
      <w:proofErr w:type="spellEnd"/>
      <w:r w:rsidRPr="003E472A">
        <w:t>-ring-record/</w:t>
      </w:r>
    </w:p>
    <w:p w14:paraId="144EAE2A" w14:textId="5FC8F8D0" w:rsidR="00C6602E" w:rsidRPr="001D0D61" w:rsidRDefault="00C6602E" w:rsidP="001D0D61">
      <w:pPr>
        <w:ind w:firstLine="0"/>
        <w:rPr>
          <w:rFonts w:ascii="Times" w:hAnsi="Times"/>
        </w:rPr>
      </w:pPr>
    </w:p>
    <w:sectPr w:rsidR="00C6602E" w:rsidRPr="001D0D61" w:rsidSect="002E3516">
      <w:headerReference w:type="default" r:id="rId10"/>
      <w:headerReference w:type="firs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272B00" w14:textId="77777777" w:rsidR="00C668ED" w:rsidRDefault="00C668ED">
      <w:pPr>
        <w:spacing w:line="240" w:lineRule="auto"/>
      </w:pPr>
      <w:r>
        <w:separator/>
      </w:r>
    </w:p>
    <w:p w14:paraId="7FA982BA" w14:textId="77777777" w:rsidR="00C668ED" w:rsidRDefault="00C668ED"/>
  </w:endnote>
  <w:endnote w:type="continuationSeparator" w:id="0">
    <w:p w14:paraId="67D2C23F" w14:textId="77777777" w:rsidR="00C668ED" w:rsidRDefault="00C668ED">
      <w:pPr>
        <w:spacing w:line="240" w:lineRule="auto"/>
      </w:pPr>
      <w:r>
        <w:continuationSeparator/>
      </w:r>
    </w:p>
    <w:p w14:paraId="1B72EA91" w14:textId="77777777" w:rsidR="00C668ED" w:rsidRDefault="00C668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567EF5" w14:textId="77777777" w:rsidR="00C668ED" w:rsidRDefault="00C668ED">
      <w:pPr>
        <w:spacing w:line="240" w:lineRule="auto"/>
      </w:pPr>
      <w:r>
        <w:separator/>
      </w:r>
    </w:p>
    <w:p w14:paraId="0D514D8E" w14:textId="77777777" w:rsidR="00C668ED" w:rsidRDefault="00C668ED"/>
  </w:footnote>
  <w:footnote w:type="continuationSeparator" w:id="0">
    <w:p w14:paraId="70DBEA06" w14:textId="77777777" w:rsidR="00C668ED" w:rsidRDefault="00C668ED">
      <w:pPr>
        <w:spacing w:line="240" w:lineRule="auto"/>
      </w:pPr>
      <w:r>
        <w:continuationSeparator/>
      </w:r>
    </w:p>
    <w:p w14:paraId="3FADD4AE" w14:textId="77777777" w:rsidR="00C668ED" w:rsidRDefault="00C668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B5FCC" w14:textId="7EA14933" w:rsidR="00F83F65" w:rsidRDefault="00560553">
    <w:pPr>
      <w:pStyle w:val="Header"/>
    </w:pPr>
    <w:sdt>
      <w:sdtPr>
        <w:rPr>
          <w:rStyle w:val="Strong"/>
        </w:rPr>
        <w:alias w:val="Running head"/>
        <w:tag w:val=""/>
        <w:id w:val="12739865"/>
        <w:placeholder>
          <w:docPart w:val="BD7C382B49E645BAB5B4730AF7E8EEE2"/>
        </w:placeholder>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A65A47">
          <w:rPr>
            <w:rStyle w:val="Strong"/>
          </w:rPr>
          <w:t>Conspicuous Consumption</w:t>
        </w:r>
      </w:sdtContent>
    </w:sdt>
    <w:r w:rsidR="00F83F65">
      <w:rPr>
        <w:rStyle w:val="Strong"/>
      </w:rPr>
      <w:ptab w:relativeTo="margin" w:alignment="right" w:leader="none"/>
    </w:r>
    <w:r w:rsidR="00F83F65">
      <w:rPr>
        <w:rStyle w:val="Strong"/>
      </w:rPr>
      <w:fldChar w:fldCharType="begin"/>
    </w:r>
    <w:r w:rsidR="00F83F65">
      <w:rPr>
        <w:rStyle w:val="Strong"/>
      </w:rPr>
      <w:instrText xml:space="preserve"> PAGE   \* MERGEFORMAT </w:instrText>
    </w:r>
    <w:r w:rsidR="00F83F65">
      <w:rPr>
        <w:rStyle w:val="Strong"/>
      </w:rPr>
      <w:fldChar w:fldCharType="separate"/>
    </w:r>
    <w:r w:rsidR="006E638B">
      <w:rPr>
        <w:rStyle w:val="Strong"/>
        <w:noProof/>
      </w:rPr>
      <w:t>14</w:t>
    </w:r>
    <w:r w:rsidR="00F83F65">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E6421" w14:textId="4EBB4C61" w:rsidR="00F83F65" w:rsidRDefault="00F83F65">
    <w:pPr>
      <w:pStyle w:val="Header"/>
      <w:rPr>
        <w:rStyle w:val="Strong"/>
      </w:rPr>
    </w:pPr>
    <w:r>
      <w:t xml:space="preserve">Running head: </w:t>
    </w:r>
    <w:sdt>
      <w:sdtPr>
        <w:rPr>
          <w:rStyle w:val="Strong"/>
        </w:rPr>
        <w:alias w:val="Running head"/>
        <w:tag w:val=""/>
        <w:id w:val="-696842620"/>
        <w:placeholder>
          <w:docPart w:val="5A93CD51DBB8496B943950FCC471C977"/>
        </w:placeholder>
        <w:dataBinding w:prefixMappings="xmlns:ns0='http://schemas.microsoft.com/office/2006/coverPageProps' " w:xpath="/ns0:CoverPageProperties[1]/ns0:Abstract[1]" w:storeItemID="{55AF091B-3C7A-41E3-B477-F2FDAA23CFDA}"/>
        <w:text/>
      </w:sdtPr>
      <w:sdtContent>
        <w:r w:rsidR="00A65A47" w:rsidRPr="00A65A47">
          <w:rPr>
            <w:rStyle w:val="Strong"/>
          </w:rPr>
          <w:t>Conspicuous Consumption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E638B">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E45C7E"/>
    <w:multiLevelType w:val="hybridMultilevel"/>
    <w:tmpl w:val="E6003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53D438A3"/>
    <w:multiLevelType w:val="hybridMultilevel"/>
    <w:tmpl w:val="7BE8DC58"/>
    <w:lvl w:ilvl="0" w:tplc="35320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AC90AB0"/>
    <w:multiLevelType w:val="hybridMultilevel"/>
    <w:tmpl w:val="6590B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DE04AD"/>
    <w:multiLevelType w:val="hybridMultilevel"/>
    <w:tmpl w:val="55A04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D87916"/>
    <w:multiLevelType w:val="hybridMultilevel"/>
    <w:tmpl w:val="DE620D88"/>
    <w:lvl w:ilvl="0" w:tplc="6EBC7E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1"/>
  </w:num>
  <w:num w:numId="15">
    <w:abstractNumId w:val="15"/>
  </w:num>
  <w:num w:numId="16">
    <w:abstractNumId w:val="12"/>
  </w:num>
  <w:num w:numId="17">
    <w:abstractNumId w:val="18"/>
  </w:num>
  <w:num w:numId="18">
    <w:abstractNumId w:val="14"/>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US" w:vendorID="64" w:dllVersion="131078" w:nlCheck="1" w:checkStyle="1"/>
  <w:proofState w:spelling="clean" w:grammar="clean"/>
  <w:attachedTemplate r:id="rId1"/>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07F"/>
    <w:rsid w:val="0000255B"/>
    <w:rsid w:val="000072B0"/>
    <w:rsid w:val="00021D8F"/>
    <w:rsid w:val="00026D70"/>
    <w:rsid w:val="00027492"/>
    <w:rsid w:val="0003190B"/>
    <w:rsid w:val="00031D27"/>
    <w:rsid w:val="0004549D"/>
    <w:rsid w:val="00045B0B"/>
    <w:rsid w:val="00054D87"/>
    <w:rsid w:val="00062ACF"/>
    <w:rsid w:val="00065209"/>
    <w:rsid w:val="00066E03"/>
    <w:rsid w:val="00070679"/>
    <w:rsid w:val="00072ACB"/>
    <w:rsid w:val="0007329F"/>
    <w:rsid w:val="000749B1"/>
    <w:rsid w:val="000836B2"/>
    <w:rsid w:val="00084DAB"/>
    <w:rsid w:val="000875E2"/>
    <w:rsid w:val="00092316"/>
    <w:rsid w:val="0009475E"/>
    <w:rsid w:val="000957F5"/>
    <w:rsid w:val="000A0977"/>
    <w:rsid w:val="000A0EF2"/>
    <w:rsid w:val="000A336B"/>
    <w:rsid w:val="000A7FCB"/>
    <w:rsid w:val="000C2A4D"/>
    <w:rsid w:val="000D3F41"/>
    <w:rsid w:val="000D4826"/>
    <w:rsid w:val="000D4E97"/>
    <w:rsid w:val="000D7A77"/>
    <w:rsid w:val="000E291E"/>
    <w:rsid w:val="000F1795"/>
    <w:rsid w:val="000F2386"/>
    <w:rsid w:val="0010228D"/>
    <w:rsid w:val="00105445"/>
    <w:rsid w:val="00107D77"/>
    <w:rsid w:val="00114E9B"/>
    <w:rsid w:val="00115204"/>
    <w:rsid w:val="001207B5"/>
    <w:rsid w:val="00120A6A"/>
    <w:rsid w:val="0013347C"/>
    <w:rsid w:val="001334FC"/>
    <w:rsid w:val="00135F59"/>
    <w:rsid w:val="001371C5"/>
    <w:rsid w:val="00145609"/>
    <w:rsid w:val="001474A2"/>
    <w:rsid w:val="00150022"/>
    <w:rsid w:val="00150CF2"/>
    <w:rsid w:val="001607DE"/>
    <w:rsid w:val="00163E05"/>
    <w:rsid w:val="0016578E"/>
    <w:rsid w:val="00166901"/>
    <w:rsid w:val="001804DC"/>
    <w:rsid w:val="00181172"/>
    <w:rsid w:val="00195C1A"/>
    <w:rsid w:val="001A209E"/>
    <w:rsid w:val="001A3E9B"/>
    <w:rsid w:val="001A4A50"/>
    <w:rsid w:val="001B063A"/>
    <w:rsid w:val="001B58E8"/>
    <w:rsid w:val="001B5E82"/>
    <w:rsid w:val="001C0D1A"/>
    <w:rsid w:val="001C7E33"/>
    <w:rsid w:val="001D0D61"/>
    <w:rsid w:val="001D3A47"/>
    <w:rsid w:val="001D5EA7"/>
    <w:rsid w:val="001E3B6C"/>
    <w:rsid w:val="001E42A4"/>
    <w:rsid w:val="001E470A"/>
    <w:rsid w:val="001E4AC0"/>
    <w:rsid w:val="001E7CB9"/>
    <w:rsid w:val="001F6AAC"/>
    <w:rsid w:val="001F7E03"/>
    <w:rsid w:val="00203DB7"/>
    <w:rsid w:val="0020444C"/>
    <w:rsid w:val="00205FA3"/>
    <w:rsid w:val="002077AF"/>
    <w:rsid w:val="002110FF"/>
    <w:rsid w:val="00211AEB"/>
    <w:rsid w:val="00221079"/>
    <w:rsid w:val="00230D88"/>
    <w:rsid w:val="002354AC"/>
    <w:rsid w:val="00242500"/>
    <w:rsid w:val="002440E3"/>
    <w:rsid w:val="002448C3"/>
    <w:rsid w:val="00252249"/>
    <w:rsid w:val="002538D2"/>
    <w:rsid w:val="00253E8C"/>
    <w:rsid w:val="00256270"/>
    <w:rsid w:val="00261D09"/>
    <w:rsid w:val="00266183"/>
    <w:rsid w:val="002661BA"/>
    <w:rsid w:val="0026665F"/>
    <w:rsid w:val="00271BB1"/>
    <w:rsid w:val="00273C11"/>
    <w:rsid w:val="002751AD"/>
    <w:rsid w:val="0028783E"/>
    <w:rsid w:val="00290033"/>
    <w:rsid w:val="0029248B"/>
    <w:rsid w:val="0029474F"/>
    <w:rsid w:val="00294F8F"/>
    <w:rsid w:val="002A06B4"/>
    <w:rsid w:val="002A167A"/>
    <w:rsid w:val="002A4559"/>
    <w:rsid w:val="002A58E4"/>
    <w:rsid w:val="002A5D6B"/>
    <w:rsid w:val="002A5E09"/>
    <w:rsid w:val="002A638A"/>
    <w:rsid w:val="002B0EBA"/>
    <w:rsid w:val="002B1531"/>
    <w:rsid w:val="002B2608"/>
    <w:rsid w:val="002B575F"/>
    <w:rsid w:val="002C17AC"/>
    <w:rsid w:val="002D0DA1"/>
    <w:rsid w:val="002D5F9B"/>
    <w:rsid w:val="002E323D"/>
    <w:rsid w:val="002E3516"/>
    <w:rsid w:val="002E3810"/>
    <w:rsid w:val="002E4311"/>
    <w:rsid w:val="002E5FC7"/>
    <w:rsid w:val="002E6A02"/>
    <w:rsid w:val="002F0A8C"/>
    <w:rsid w:val="002F2B09"/>
    <w:rsid w:val="002F2D1D"/>
    <w:rsid w:val="002F570C"/>
    <w:rsid w:val="00302630"/>
    <w:rsid w:val="00304D65"/>
    <w:rsid w:val="003106BE"/>
    <w:rsid w:val="0032049E"/>
    <w:rsid w:val="00330D16"/>
    <w:rsid w:val="003348E5"/>
    <w:rsid w:val="00341CE0"/>
    <w:rsid w:val="00343843"/>
    <w:rsid w:val="003468EB"/>
    <w:rsid w:val="003531CF"/>
    <w:rsid w:val="00355426"/>
    <w:rsid w:val="00355DCA"/>
    <w:rsid w:val="00356DC6"/>
    <w:rsid w:val="003578DB"/>
    <w:rsid w:val="00363816"/>
    <w:rsid w:val="003679D9"/>
    <w:rsid w:val="00367A2C"/>
    <w:rsid w:val="003736BF"/>
    <w:rsid w:val="00380EB5"/>
    <w:rsid w:val="003936C7"/>
    <w:rsid w:val="0039538A"/>
    <w:rsid w:val="00397B71"/>
    <w:rsid w:val="003A1D79"/>
    <w:rsid w:val="003A2803"/>
    <w:rsid w:val="003A3A31"/>
    <w:rsid w:val="003A571E"/>
    <w:rsid w:val="003A609C"/>
    <w:rsid w:val="003A60F9"/>
    <w:rsid w:val="003A7FA9"/>
    <w:rsid w:val="003B17D8"/>
    <w:rsid w:val="003B6EF0"/>
    <w:rsid w:val="003B7232"/>
    <w:rsid w:val="003C005A"/>
    <w:rsid w:val="003C24DD"/>
    <w:rsid w:val="003C3909"/>
    <w:rsid w:val="003C4D7B"/>
    <w:rsid w:val="003D3B27"/>
    <w:rsid w:val="003D3DB8"/>
    <w:rsid w:val="003D5803"/>
    <w:rsid w:val="003D718A"/>
    <w:rsid w:val="003E158E"/>
    <w:rsid w:val="003E472A"/>
    <w:rsid w:val="003E4779"/>
    <w:rsid w:val="003F0251"/>
    <w:rsid w:val="003F1B31"/>
    <w:rsid w:val="003F5467"/>
    <w:rsid w:val="003F582A"/>
    <w:rsid w:val="0040186E"/>
    <w:rsid w:val="00406B2B"/>
    <w:rsid w:val="00412F77"/>
    <w:rsid w:val="00413632"/>
    <w:rsid w:val="0041475D"/>
    <w:rsid w:val="00415CFB"/>
    <w:rsid w:val="00416399"/>
    <w:rsid w:val="00421EFC"/>
    <w:rsid w:val="00423F55"/>
    <w:rsid w:val="004315BF"/>
    <w:rsid w:val="0043236C"/>
    <w:rsid w:val="004337F4"/>
    <w:rsid w:val="004422C3"/>
    <w:rsid w:val="004440C9"/>
    <w:rsid w:val="00444A89"/>
    <w:rsid w:val="00444FDC"/>
    <w:rsid w:val="00452566"/>
    <w:rsid w:val="00452EE2"/>
    <w:rsid w:val="004607F4"/>
    <w:rsid w:val="004647B0"/>
    <w:rsid w:val="00471510"/>
    <w:rsid w:val="00471D13"/>
    <w:rsid w:val="00480186"/>
    <w:rsid w:val="00482BFD"/>
    <w:rsid w:val="00483304"/>
    <w:rsid w:val="00483893"/>
    <w:rsid w:val="0048444E"/>
    <w:rsid w:val="004A0005"/>
    <w:rsid w:val="004A632F"/>
    <w:rsid w:val="004B44AE"/>
    <w:rsid w:val="004B61DC"/>
    <w:rsid w:val="004C09F1"/>
    <w:rsid w:val="004C49D0"/>
    <w:rsid w:val="004C5C3A"/>
    <w:rsid w:val="004D07E7"/>
    <w:rsid w:val="004D2C0B"/>
    <w:rsid w:val="004D65A5"/>
    <w:rsid w:val="004E1847"/>
    <w:rsid w:val="004E351B"/>
    <w:rsid w:val="004E37B3"/>
    <w:rsid w:val="004E3F87"/>
    <w:rsid w:val="004E59DB"/>
    <w:rsid w:val="004E72EC"/>
    <w:rsid w:val="004E7402"/>
    <w:rsid w:val="004F5C89"/>
    <w:rsid w:val="004F6DAA"/>
    <w:rsid w:val="00511D8D"/>
    <w:rsid w:val="00516004"/>
    <w:rsid w:val="005166E7"/>
    <w:rsid w:val="00516705"/>
    <w:rsid w:val="00516ACA"/>
    <w:rsid w:val="005213DF"/>
    <w:rsid w:val="00522CB8"/>
    <w:rsid w:val="005311A6"/>
    <w:rsid w:val="005416D0"/>
    <w:rsid w:val="00542704"/>
    <w:rsid w:val="00551A02"/>
    <w:rsid w:val="005534FA"/>
    <w:rsid w:val="00560553"/>
    <w:rsid w:val="0056119E"/>
    <w:rsid w:val="005646FA"/>
    <w:rsid w:val="00564806"/>
    <w:rsid w:val="00570F91"/>
    <w:rsid w:val="00572A8E"/>
    <w:rsid w:val="00573828"/>
    <w:rsid w:val="005767EE"/>
    <w:rsid w:val="005870CB"/>
    <w:rsid w:val="005879CE"/>
    <w:rsid w:val="005A2DBF"/>
    <w:rsid w:val="005A2E6B"/>
    <w:rsid w:val="005A3620"/>
    <w:rsid w:val="005A614A"/>
    <w:rsid w:val="005B269A"/>
    <w:rsid w:val="005B5246"/>
    <w:rsid w:val="005C7E14"/>
    <w:rsid w:val="005D3A03"/>
    <w:rsid w:val="005D4A54"/>
    <w:rsid w:val="005D51C2"/>
    <w:rsid w:val="005D5D05"/>
    <w:rsid w:val="005E4DD0"/>
    <w:rsid w:val="005E7423"/>
    <w:rsid w:val="005F070D"/>
    <w:rsid w:val="005F1CCD"/>
    <w:rsid w:val="005F5318"/>
    <w:rsid w:val="00601F68"/>
    <w:rsid w:val="006033D3"/>
    <w:rsid w:val="00606D4B"/>
    <w:rsid w:val="00621A09"/>
    <w:rsid w:val="00622E4F"/>
    <w:rsid w:val="006271AC"/>
    <w:rsid w:val="0062746D"/>
    <w:rsid w:val="00631264"/>
    <w:rsid w:val="006418A6"/>
    <w:rsid w:val="0064191C"/>
    <w:rsid w:val="00642B85"/>
    <w:rsid w:val="00647793"/>
    <w:rsid w:val="00647B98"/>
    <w:rsid w:val="00650F07"/>
    <w:rsid w:val="00651F00"/>
    <w:rsid w:val="00656BA7"/>
    <w:rsid w:val="00662102"/>
    <w:rsid w:val="00666995"/>
    <w:rsid w:val="00671697"/>
    <w:rsid w:val="0067359E"/>
    <w:rsid w:val="006743E8"/>
    <w:rsid w:val="00674C56"/>
    <w:rsid w:val="0067799C"/>
    <w:rsid w:val="00682E55"/>
    <w:rsid w:val="00684BF8"/>
    <w:rsid w:val="006863A2"/>
    <w:rsid w:val="0069773E"/>
    <w:rsid w:val="00697AC0"/>
    <w:rsid w:val="006A232A"/>
    <w:rsid w:val="006B0274"/>
    <w:rsid w:val="006B1D52"/>
    <w:rsid w:val="006B37C8"/>
    <w:rsid w:val="006B3D34"/>
    <w:rsid w:val="006C14DA"/>
    <w:rsid w:val="006C5E30"/>
    <w:rsid w:val="006D46D8"/>
    <w:rsid w:val="006E638B"/>
    <w:rsid w:val="006E7DDD"/>
    <w:rsid w:val="006F6E9A"/>
    <w:rsid w:val="00704CAF"/>
    <w:rsid w:val="00706E08"/>
    <w:rsid w:val="00707550"/>
    <w:rsid w:val="00711F56"/>
    <w:rsid w:val="0071322F"/>
    <w:rsid w:val="007159D0"/>
    <w:rsid w:val="0071695C"/>
    <w:rsid w:val="00720F2D"/>
    <w:rsid w:val="007313D7"/>
    <w:rsid w:val="0073163E"/>
    <w:rsid w:val="00733DB7"/>
    <w:rsid w:val="00734D03"/>
    <w:rsid w:val="00741E8D"/>
    <w:rsid w:val="007430A5"/>
    <w:rsid w:val="00745CE1"/>
    <w:rsid w:val="00761CEF"/>
    <w:rsid w:val="00764C87"/>
    <w:rsid w:val="0077403E"/>
    <w:rsid w:val="00776ABE"/>
    <w:rsid w:val="00780098"/>
    <w:rsid w:val="00780146"/>
    <w:rsid w:val="00784280"/>
    <w:rsid w:val="00785C72"/>
    <w:rsid w:val="007866D4"/>
    <w:rsid w:val="00790258"/>
    <w:rsid w:val="00793453"/>
    <w:rsid w:val="00797E73"/>
    <w:rsid w:val="007A4251"/>
    <w:rsid w:val="007B0C37"/>
    <w:rsid w:val="007B642F"/>
    <w:rsid w:val="007B726C"/>
    <w:rsid w:val="007B7F0D"/>
    <w:rsid w:val="007C1AA4"/>
    <w:rsid w:val="007C7309"/>
    <w:rsid w:val="007D4CC7"/>
    <w:rsid w:val="007F581D"/>
    <w:rsid w:val="007F619C"/>
    <w:rsid w:val="007F7838"/>
    <w:rsid w:val="007F7AAB"/>
    <w:rsid w:val="008002C0"/>
    <w:rsid w:val="008043AF"/>
    <w:rsid w:val="00805860"/>
    <w:rsid w:val="008062FA"/>
    <w:rsid w:val="00806B3E"/>
    <w:rsid w:val="00814A76"/>
    <w:rsid w:val="00815069"/>
    <w:rsid w:val="00820ED2"/>
    <w:rsid w:val="00824213"/>
    <w:rsid w:val="00827864"/>
    <w:rsid w:val="00841496"/>
    <w:rsid w:val="00844663"/>
    <w:rsid w:val="0085277D"/>
    <w:rsid w:val="00852D25"/>
    <w:rsid w:val="00866941"/>
    <w:rsid w:val="008715E9"/>
    <w:rsid w:val="00871839"/>
    <w:rsid w:val="00881902"/>
    <w:rsid w:val="008879B1"/>
    <w:rsid w:val="00895307"/>
    <w:rsid w:val="008A373C"/>
    <w:rsid w:val="008A37E0"/>
    <w:rsid w:val="008A40DA"/>
    <w:rsid w:val="008A7245"/>
    <w:rsid w:val="008B2390"/>
    <w:rsid w:val="008B3BE9"/>
    <w:rsid w:val="008C31C6"/>
    <w:rsid w:val="008C33FB"/>
    <w:rsid w:val="008C378C"/>
    <w:rsid w:val="008C5323"/>
    <w:rsid w:val="008D1C3B"/>
    <w:rsid w:val="008E03CD"/>
    <w:rsid w:val="008E6073"/>
    <w:rsid w:val="008E6C65"/>
    <w:rsid w:val="008E7CA7"/>
    <w:rsid w:val="008F2171"/>
    <w:rsid w:val="008F3DB3"/>
    <w:rsid w:val="00907C75"/>
    <w:rsid w:val="00907D40"/>
    <w:rsid w:val="009102B0"/>
    <w:rsid w:val="009143A1"/>
    <w:rsid w:val="00915998"/>
    <w:rsid w:val="00915A8C"/>
    <w:rsid w:val="00920AB4"/>
    <w:rsid w:val="009240BE"/>
    <w:rsid w:val="009256F2"/>
    <w:rsid w:val="0093072C"/>
    <w:rsid w:val="009319DC"/>
    <w:rsid w:val="00934B2B"/>
    <w:rsid w:val="00934EE8"/>
    <w:rsid w:val="00947EB2"/>
    <w:rsid w:val="00952424"/>
    <w:rsid w:val="00953CC8"/>
    <w:rsid w:val="00960229"/>
    <w:rsid w:val="009624EA"/>
    <w:rsid w:val="00966652"/>
    <w:rsid w:val="00971B6A"/>
    <w:rsid w:val="00972B52"/>
    <w:rsid w:val="009945DF"/>
    <w:rsid w:val="00994846"/>
    <w:rsid w:val="009951A8"/>
    <w:rsid w:val="009A6A3B"/>
    <w:rsid w:val="009B70B0"/>
    <w:rsid w:val="009C3E26"/>
    <w:rsid w:val="009D5C53"/>
    <w:rsid w:val="009D7828"/>
    <w:rsid w:val="009D7DD0"/>
    <w:rsid w:val="009E4C2B"/>
    <w:rsid w:val="009F3A0C"/>
    <w:rsid w:val="009F4798"/>
    <w:rsid w:val="00A073FF"/>
    <w:rsid w:val="00A07DB0"/>
    <w:rsid w:val="00A132FD"/>
    <w:rsid w:val="00A136C3"/>
    <w:rsid w:val="00A22412"/>
    <w:rsid w:val="00A33532"/>
    <w:rsid w:val="00A41FCB"/>
    <w:rsid w:val="00A45159"/>
    <w:rsid w:val="00A45639"/>
    <w:rsid w:val="00A5714A"/>
    <w:rsid w:val="00A5756F"/>
    <w:rsid w:val="00A64498"/>
    <w:rsid w:val="00A65A47"/>
    <w:rsid w:val="00A722DD"/>
    <w:rsid w:val="00A7486C"/>
    <w:rsid w:val="00A81E9D"/>
    <w:rsid w:val="00A85F4B"/>
    <w:rsid w:val="00A86EC1"/>
    <w:rsid w:val="00A905B2"/>
    <w:rsid w:val="00A96577"/>
    <w:rsid w:val="00AA2227"/>
    <w:rsid w:val="00AB02DC"/>
    <w:rsid w:val="00AB57D4"/>
    <w:rsid w:val="00AB6F0F"/>
    <w:rsid w:val="00AD19B0"/>
    <w:rsid w:val="00AD4502"/>
    <w:rsid w:val="00AD77DA"/>
    <w:rsid w:val="00AE2422"/>
    <w:rsid w:val="00AE5AB0"/>
    <w:rsid w:val="00AF0166"/>
    <w:rsid w:val="00AF2A05"/>
    <w:rsid w:val="00B0148B"/>
    <w:rsid w:val="00B03DDA"/>
    <w:rsid w:val="00B05DE5"/>
    <w:rsid w:val="00B112BF"/>
    <w:rsid w:val="00B11E17"/>
    <w:rsid w:val="00B1207F"/>
    <w:rsid w:val="00B149E8"/>
    <w:rsid w:val="00B14E6D"/>
    <w:rsid w:val="00B22FD7"/>
    <w:rsid w:val="00B3060F"/>
    <w:rsid w:val="00B376FF"/>
    <w:rsid w:val="00B37F6F"/>
    <w:rsid w:val="00B405D5"/>
    <w:rsid w:val="00B508A9"/>
    <w:rsid w:val="00B52BA4"/>
    <w:rsid w:val="00B53E8F"/>
    <w:rsid w:val="00B53F38"/>
    <w:rsid w:val="00B61825"/>
    <w:rsid w:val="00B648CC"/>
    <w:rsid w:val="00B64EB1"/>
    <w:rsid w:val="00B7460D"/>
    <w:rsid w:val="00B778E6"/>
    <w:rsid w:val="00B82012"/>
    <w:rsid w:val="00B823AA"/>
    <w:rsid w:val="00B971A0"/>
    <w:rsid w:val="00BA30EA"/>
    <w:rsid w:val="00BA3D27"/>
    <w:rsid w:val="00BA45DB"/>
    <w:rsid w:val="00BB0DBC"/>
    <w:rsid w:val="00BB1DF9"/>
    <w:rsid w:val="00BB4766"/>
    <w:rsid w:val="00BB5224"/>
    <w:rsid w:val="00BC0C55"/>
    <w:rsid w:val="00BC36D3"/>
    <w:rsid w:val="00BC4D04"/>
    <w:rsid w:val="00BD6373"/>
    <w:rsid w:val="00BD693E"/>
    <w:rsid w:val="00BE1744"/>
    <w:rsid w:val="00BE6728"/>
    <w:rsid w:val="00BF2FB3"/>
    <w:rsid w:val="00BF4184"/>
    <w:rsid w:val="00C0601E"/>
    <w:rsid w:val="00C064DD"/>
    <w:rsid w:val="00C118ED"/>
    <w:rsid w:val="00C20B13"/>
    <w:rsid w:val="00C243E1"/>
    <w:rsid w:val="00C3017C"/>
    <w:rsid w:val="00C31D30"/>
    <w:rsid w:val="00C353CD"/>
    <w:rsid w:val="00C35F39"/>
    <w:rsid w:val="00C3767B"/>
    <w:rsid w:val="00C37FD2"/>
    <w:rsid w:val="00C45271"/>
    <w:rsid w:val="00C47CCE"/>
    <w:rsid w:val="00C51BE6"/>
    <w:rsid w:val="00C53747"/>
    <w:rsid w:val="00C54922"/>
    <w:rsid w:val="00C549A7"/>
    <w:rsid w:val="00C6068E"/>
    <w:rsid w:val="00C607FC"/>
    <w:rsid w:val="00C6602E"/>
    <w:rsid w:val="00C668ED"/>
    <w:rsid w:val="00C66998"/>
    <w:rsid w:val="00C67ABB"/>
    <w:rsid w:val="00C90067"/>
    <w:rsid w:val="00CA30A5"/>
    <w:rsid w:val="00CA4B2E"/>
    <w:rsid w:val="00CB721C"/>
    <w:rsid w:val="00CD6780"/>
    <w:rsid w:val="00CD6E39"/>
    <w:rsid w:val="00CE570F"/>
    <w:rsid w:val="00CF45E2"/>
    <w:rsid w:val="00CF460B"/>
    <w:rsid w:val="00CF521B"/>
    <w:rsid w:val="00CF6D9D"/>
    <w:rsid w:val="00CF6E91"/>
    <w:rsid w:val="00D011DD"/>
    <w:rsid w:val="00D0450D"/>
    <w:rsid w:val="00D1004C"/>
    <w:rsid w:val="00D13D2B"/>
    <w:rsid w:val="00D158CB"/>
    <w:rsid w:val="00D24686"/>
    <w:rsid w:val="00D27319"/>
    <w:rsid w:val="00D31D54"/>
    <w:rsid w:val="00D41618"/>
    <w:rsid w:val="00D438ED"/>
    <w:rsid w:val="00D4675C"/>
    <w:rsid w:val="00D47A68"/>
    <w:rsid w:val="00D51BA7"/>
    <w:rsid w:val="00D53BBC"/>
    <w:rsid w:val="00D5574E"/>
    <w:rsid w:val="00D560BE"/>
    <w:rsid w:val="00D60F97"/>
    <w:rsid w:val="00D63D47"/>
    <w:rsid w:val="00D64C6A"/>
    <w:rsid w:val="00D65D74"/>
    <w:rsid w:val="00D7368D"/>
    <w:rsid w:val="00D74A6C"/>
    <w:rsid w:val="00D761C2"/>
    <w:rsid w:val="00D85B68"/>
    <w:rsid w:val="00D937D3"/>
    <w:rsid w:val="00D97A42"/>
    <w:rsid w:val="00DA1341"/>
    <w:rsid w:val="00DA7B98"/>
    <w:rsid w:val="00DB0128"/>
    <w:rsid w:val="00DB3FA7"/>
    <w:rsid w:val="00DC161B"/>
    <w:rsid w:val="00DC5A0A"/>
    <w:rsid w:val="00DC5AF5"/>
    <w:rsid w:val="00DD3236"/>
    <w:rsid w:val="00DD38BC"/>
    <w:rsid w:val="00DE1B18"/>
    <w:rsid w:val="00DE6908"/>
    <w:rsid w:val="00DE6CD4"/>
    <w:rsid w:val="00DF2BA3"/>
    <w:rsid w:val="00DF3DA6"/>
    <w:rsid w:val="00DF4A87"/>
    <w:rsid w:val="00E00BC6"/>
    <w:rsid w:val="00E035B8"/>
    <w:rsid w:val="00E1245F"/>
    <w:rsid w:val="00E174A5"/>
    <w:rsid w:val="00E204AF"/>
    <w:rsid w:val="00E23E49"/>
    <w:rsid w:val="00E26EBD"/>
    <w:rsid w:val="00E335DA"/>
    <w:rsid w:val="00E4026A"/>
    <w:rsid w:val="00E40D4B"/>
    <w:rsid w:val="00E41296"/>
    <w:rsid w:val="00E43755"/>
    <w:rsid w:val="00E45154"/>
    <w:rsid w:val="00E6004D"/>
    <w:rsid w:val="00E60753"/>
    <w:rsid w:val="00E61E2C"/>
    <w:rsid w:val="00E622A1"/>
    <w:rsid w:val="00E64521"/>
    <w:rsid w:val="00E64B2C"/>
    <w:rsid w:val="00E729D1"/>
    <w:rsid w:val="00E77904"/>
    <w:rsid w:val="00E81076"/>
    <w:rsid w:val="00E81978"/>
    <w:rsid w:val="00E91B92"/>
    <w:rsid w:val="00E9465A"/>
    <w:rsid w:val="00E96A09"/>
    <w:rsid w:val="00EA00FB"/>
    <w:rsid w:val="00EA2A3E"/>
    <w:rsid w:val="00EA6011"/>
    <w:rsid w:val="00EB0EB8"/>
    <w:rsid w:val="00EB358E"/>
    <w:rsid w:val="00EB55FD"/>
    <w:rsid w:val="00EB6D0A"/>
    <w:rsid w:val="00EB7992"/>
    <w:rsid w:val="00EC1C37"/>
    <w:rsid w:val="00EC2200"/>
    <w:rsid w:val="00EC37AA"/>
    <w:rsid w:val="00ED1E5E"/>
    <w:rsid w:val="00ED34FB"/>
    <w:rsid w:val="00EE06AE"/>
    <w:rsid w:val="00EE18CC"/>
    <w:rsid w:val="00EE3C93"/>
    <w:rsid w:val="00EF0049"/>
    <w:rsid w:val="00EF1DA5"/>
    <w:rsid w:val="00EF519C"/>
    <w:rsid w:val="00EF62C0"/>
    <w:rsid w:val="00F03714"/>
    <w:rsid w:val="00F066BA"/>
    <w:rsid w:val="00F10068"/>
    <w:rsid w:val="00F11F03"/>
    <w:rsid w:val="00F15388"/>
    <w:rsid w:val="00F21326"/>
    <w:rsid w:val="00F24212"/>
    <w:rsid w:val="00F25D0B"/>
    <w:rsid w:val="00F34DB7"/>
    <w:rsid w:val="00F3626E"/>
    <w:rsid w:val="00F379B7"/>
    <w:rsid w:val="00F43C3D"/>
    <w:rsid w:val="00F45B92"/>
    <w:rsid w:val="00F50874"/>
    <w:rsid w:val="00F525FA"/>
    <w:rsid w:val="00F52D06"/>
    <w:rsid w:val="00F548BB"/>
    <w:rsid w:val="00F54BFB"/>
    <w:rsid w:val="00F572CE"/>
    <w:rsid w:val="00F574F6"/>
    <w:rsid w:val="00F62D7B"/>
    <w:rsid w:val="00F633B7"/>
    <w:rsid w:val="00F6632A"/>
    <w:rsid w:val="00F762AB"/>
    <w:rsid w:val="00F80909"/>
    <w:rsid w:val="00F81A26"/>
    <w:rsid w:val="00F8372D"/>
    <w:rsid w:val="00F83F65"/>
    <w:rsid w:val="00F85879"/>
    <w:rsid w:val="00F858C5"/>
    <w:rsid w:val="00F92E49"/>
    <w:rsid w:val="00FA18B5"/>
    <w:rsid w:val="00FB279F"/>
    <w:rsid w:val="00FB2F30"/>
    <w:rsid w:val="00FC12C0"/>
    <w:rsid w:val="00FC4792"/>
    <w:rsid w:val="00FC502E"/>
    <w:rsid w:val="00FD09BE"/>
    <w:rsid w:val="00FD57FA"/>
    <w:rsid w:val="00FD6001"/>
    <w:rsid w:val="00FF1E94"/>
    <w:rsid w:val="00FF2002"/>
    <w:rsid w:val="00FF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A2803"/>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A280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8863917">
      <w:bodyDiv w:val="1"/>
      <w:marLeft w:val="0"/>
      <w:marRight w:val="0"/>
      <w:marTop w:val="0"/>
      <w:marBottom w:val="0"/>
      <w:divBdr>
        <w:top w:val="none" w:sz="0" w:space="0" w:color="auto"/>
        <w:left w:val="none" w:sz="0" w:space="0" w:color="auto"/>
        <w:bottom w:val="none" w:sz="0" w:space="0" w:color="auto"/>
        <w:right w:val="none" w:sz="0" w:space="0" w:color="auto"/>
      </w:divBdr>
      <w:divsChild>
        <w:div w:id="1491409268">
          <w:marLeft w:val="0"/>
          <w:marRight w:val="0"/>
          <w:marTop w:val="0"/>
          <w:marBottom w:val="0"/>
          <w:divBdr>
            <w:top w:val="none" w:sz="0" w:space="0" w:color="auto"/>
            <w:left w:val="none" w:sz="0" w:space="0" w:color="auto"/>
            <w:bottom w:val="none" w:sz="0" w:space="0" w:color="auto"/>
            <w:right w:val="none" w:sz="0" w:space="0" w:color="auto"/>
          </w:divBdr>
        </w:div>
        <w:div w:id="2073962604">
          <w:marLeft w:val="0"/>
          <w:marRight w:val="0"/>
          <w:marTop w:val="0"/>
          <w:marBottom w:val="0"/>
          <w:divBdr>
            <w:top w:val="none" w:sz="0" w:space="0" w:color="auto"/>
            <w:left w:val="none" w:sz="0" w:space="0" w:color="auto"/>
            <w:bottom w:val="none" w:sz="0" w:space="0" w:color="auto"/>
            <w:right w:val="none" w:sz="0" w:space="0" w:color="auto"/>
          </w:divBdr>
          <w:divsChild>
            <w:div w:id="15612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38053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4889201">
      <w:bodyDiv w:val="1"/>
      <w:marLeft w:val="0"/>
      <w:marRight w:val="0"/>
      <w:marTop w:val="0"/>
      <w:marBottom w:val="0"/>
      <w:divBdr>
        <w:top w:val="none" w:sz="0" w:space="0" w:color="auto"/>
        <w:left w:val="none" w:sz="0" w:space="0" w:color="auto"/>
        <w:bottom w:val="none" w:sz="0" w:space="0" w:color="auto"/>
        <w:right w:val="none" w:sz="0" w:space="0" w:color="auto"/>
      </w:divBdr>
    </w:div>
    <w:div w:id="835150428">
      <w:bodyDiv w:val="1"/>
      <w:marLeft w:val="0"/>
      <w:marRight w:val="0"/>
      <w:marTop w:val="0"/>
      <w:marBottom w:val="0"/>
      <w:divBdr>
        <w:top w:val="none" w:sz="0" w:space="0" w:color="auto"/>
        <w:left w:val="none" w:sz="0" w:space="0" w:color="auto"/>
        <w:bottom w:val="none" w:sz="0" w:space="0" w:color="auto"/>
        <w:right w:val="none" w:sz="0" w:space="0" w:color="auto"/>
      </w:divBdr>
    </w:div>
    <w:div w:id="866406550">
      <w:bodyDiv w:val="1"/>
      <w:marLeft w:val="0"/>
      <w:marRight w:val="0"/>
      <w:marTop w:val="0"/>
      <w:marBottom w:val="0"/>
      <w:divBdr>
        <w:top w:val="none" w:sz="0" w:space="0" w:color="auto"/>
        <w:left w:val="none" w:sz="0" w:space="0" w:color="auto"/>
        <w:bottom w:val="none" w:sz="0" w:space="0" w:color="auto"/>
        <w:right w:val="none" w:sz="0" w:space="0" w:color="auto"/>
      </w:divBdr>
    </w:div>
    <w:div w:id="10042367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4718680">
      <w:bodyDiv w:val="1"/>
      <w:marLeft w:val="0"/>
      <w:marRight w:val="0"/>
      <w:marTop w:val="0"/>
      <w:marBottom w:val="0"/>
      <w:divBdr>
        <w:top w:val="none" w:sz="0" w:space="0" w:color="auto"/>
        <w:left w:val="none" w:sz="0" w:space="0" w:color="auto"/>
        <w:bottom w:val="none" w:sz="0" w:space="0" w:color="auto"/>
        <w:right w:val="none" w:sz="0" w:space="0" w:color="auto"/>
      </w:divBdr>
    </w:div>
    <w:div w:id="117927074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01045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789766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379088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649895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5478545">
      <w:bodyDiv w:val="1"/>
      <w:marLeft w:val="0"/>
      <w:marRight w:val="0"/>
      <w:marTop w:val="0"/>
      <w:marBottom w:val="0"/>
      <w:divBdr>
        <w:top w:val="none" w:sz="0" w:space="0" w:color="auto"/>
        <w:left w:val="none" w:sz="0" w:space="0" w:color="auto"/>
        <w:bottom w:val="none" w:sz="0" w:space="0" w:color="auto"/>
        <w:right w:val="none" w:sz="0" w:space="0" w:color="auto"/>
      </w:divBdr>
    </w:div>
    <w:div w:id="1602759190">
      <w:bodyDiv w:val="1"/>
      <w:marLeft w:val="0"/>
      <w:marRight w:val="0"/>
      <w:marTop w:val="0"/>
      <w:marBottom w:val="0"/>
      <w:divBdr>
        <w:top w:val="none" w:sz="0" w:space="0" w:color="auto"/>
        <w:left w:val="none" w:sz="0" w:space="0" w:color="auto"/>
        <w:bottom w:val="none" w:sz="0" w:space="0" w:color="auto"/>
        <w:right w:val="none" w:sz="0" w:space="0" w:color="auto"/>
      </w:divBdr>
    </w:div>
    <w:div w:id="1608005298">
      <w:bodyDiv w:val="1"/>
      <w:marLeft w:val="0"/>
      <w:marRight w:val="0"/>
      <w:marTop w:val="0"/>
      <w:marBottom w:val="0"/>
      <w:divBdr>
        <w:top w:val="none" w:sz="0" w:space="0" w:color="auto"/>
        <w:left w:val="none" w:sz="0" w:space="0" w:color="auto"/>
        <w:bottom w:val="none" w:sz="0" w:space="0" w:color="auto"/>
        <w:right w:val="none" w:sz="0" w:space="0" w:color="auto"/>
      </w:divBdr>
    </w:div>
    <w:div w:id="1627588398">
      <w:bodyDiv w:val="1"/>
      <w:marLeft w:val="0"/>
      <w:marRight w:val="0"/>
      <w:marTop w:val="0"/>
      <w:marBottom w:val="0"/>
      <w:divBdr>
        <w:top w:val="none" w:sz="0" w:space="0" w:color="auto"/>
        <w:left w:val="none" w:sz="0" w:space="0" w:color="auto"/>
        <w:bottom w:val="none" w:sz="0" w:space="0" w:color="auto"/>
        <w:right w:val="none" w:sz="0" w:space="0" w:color="auto"/>
      </w:divBdr>
    </w:div>
    <w:div w:id="167734594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065994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316337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6970553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771141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D9463A9D7941DCB00A67538C250A87"/>
        <w:category>
          <w:name w:val="General"/>
          <w:gallery w:val="placeholder"/>
        </w:category>
        <w:types>
          <w:type w:val="bbPlcHdr"/>
        </w:types>
        <w:behaviors>
          <w:behavior w:val="content"/>
        </w:behaviors>
        <w:guid w:val="{019A8CAB-F2D3-4109-B1E6-255FC039D2BA}"/>
      </w:docPartPr>
      <w:docPartBody>
        <w:p w:rsidR="00D478FD" w:rsidRDefault="00D478FD">
          <w:pPr>
            <w:pStyle w:val="D1D9463A9D7941DCB00A67538C250A87"/>
          </w:pPr>
          <w:r>
            <w:t>[Title Here, up to 12 Words, on One to Two Lines]</w:t>
          </w:r>
        </w:p>
      </w:docPartBody>
    </w:docPart>
    <w:docPart>
      <w:docPartPr>
        <w:name w:val="BD7C382B49E645BAB5B4730AF7E8EEE2"/>
        <w:category>
          <w:name w:val="General"/>
          <w:gallery w:val="placeholder"/>
        </w:category>
        <w:types>
          <w:type w:val="bbPlcHdr"/>
        </w:types>
        <w:behaviors>
          <w:behavior w:val="content"/>
        </w:behaviors>
        <w:guid w:val="{A6F710A6-F028-44C8-B447-5F2DFE57DD84}"/>
      </w:docPartPr>
      <w:docPartBody>
        <w:p w:rsidR="00D478FD" w:rsidRDefault="00D478FD">
          <w:pPr>
            <w:pStyle w:val="BD7C382B49E645BAB5B4730AF7E8EEE2"/>
          </w:pPr>
          <w:r w:rsidRPr="005D3A03">
            <w:t>Figures title:</w:t>
          </w:r>
        </w:p>
      </w:docPartBody>
    </w:docPart>
    <w:docPart>
      <w:docPartPr>
        <w:name w:val="5A93CD51DBB8496B943950FCC471C977"/>
        <w:category>
          <w:name w:val="General"/>
          <w:gallery w:val="placeholder"/>
        </w:category>
        <w:types>
          <w:type w:val="bbPlcHdr"/>
        </w:types>
        <w:behaviors>
          <w:behavior w:val="content"/>
        </w:behaviors>
        <w:guid w:val="{07E0EA9D-E096-4593-8554-27560BFF29EC}"/>
      </w:docPartPr>
      <w:docPartBody>
        <w:p w:rsidR="00D478FD" w:rsidRDefault="00D478FD">
          <w:pPr>
            <w:pStyle w:val="5A93CD51DBB8496B943950FCC471C977"/>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CDEB113D86B7048A84BFFBA17130A0F"/>
        <w:category>
          <w:name w:val="General"/>
          <w:gallery w:val="placeholder"/>
        </w:category>
        <w:types>
          <w:type w:val="bbPlcHdr"/>
        </w:types>
        <w:behaviors>
          <w:behavior w:val="content"/>
        </w:behaviors>
        <w:guid w:val="{BAEA0FA6-762B-474F-AE00-63CE639D1048}"/>
      </w:docPartPr>
      <w:docPartBody>
        <w:p w:rsidR="001231B8" w:rsidRDefault="001231B8" w:rsidP="001231B8">
          <w:pPr>
            <w:pStyle w:val="ACDEB113D86B7048A84BFFBA17130A0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8FD"/>
    <w:rsid w:val="001231B8"/>
    <w:rsid w:val="0030290C"/>
    <w:rsid w:val="003F7775"/>
    <w:rsid w:val="00454BCD"/>
    <w:rsid w:val="007A1E7A"/>
    <w:rsid w:val="00B24951"/>
    <w:rsid w:val="00D4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D9463A9D7941DCB00A67538C250A87">
    <w:name w:val="D1D9463A9D7941DCB00A67538C250A87"/>
  </w:style>
  <w:style w:type="paragraph" w:customStyle="1" w:styleId="E2161B72C76D48EA9AB07A62B7E73A1C">
    <w:name w:val="E2161B72C76D48EA9AB07A62B7E73A1C"/>
  </w:style>
  <w:style w:type="paragraph" w:customStyle="1" w:styleId="DB1D1757F8EF49BF9CD1745A29E72EA1">
    <w:name w:val="DB1D1757F8EF49BF9CD1745A29E72EA1"/>
  </w:style>
  <w:style w:type="paragraph" w:customStyle="1" w:styleId="BDD988753E164E829E4D794A9C2C01D5">
    <w:name w:val="BDD988753E164E829E4D794A9C2C01D5"/>
  </w:style>
  <w:style w:type="paragraph" w:customStyle="1" w:styleId="060732E7CECE4372980183B9C56D4C68">
    <w:name w:val="060732E7CECE4372980183B9C56D4C68"/>
  </w:style>
  <w:style w:type="paragraph" w:customStyle="1" w:styleId="D9CA675678E14F1A82960CDC323B7724">
    <w:name w:val="D9CA675678E14F1A82960CDC323B7724"/>
  </w:style>
  <w:style w:type="character" w:styleId="Emphasis">
    <w:name w:val="Emphasis"/>
    <w:basedOn w:val="DefaultParagraphFont"/>
    <w:uiPriority w:val="4"/>
    <w:unhideWhenUsed/>
    <w:qFormat/>
    <w:rPr>
      <w:i/>
      <w:iCs/>
    </w:rPr>
  </w:style>
  <w:style w:type="paragraph" w:customStyle="1" w:styleId="110B45526E024CE49984D6513346A905">
    <w:name w:val="110B45526E024CE49984D6513346A905"/>
  </w:style>
  <w:style w:type="paragraph" w:customStyle="1" w:styleId="49BC7E5A125448DDAB8AC38D6423EEFF">
    <w:name w:val="49BC7E5A125448DDAB8AC38D6423EEFF"/>
  </w:style>
  <w:style w:type="paragraph" w:customStyle="1" w:styleId="CCB8FD5FB1244100B74DE081319AFBC8">
    <w:name w:val="CCB8FD5FB1244100B74DE081319AFBC8"/>
  </w:style>
  <w:style w:type="paragraph" w:customStyle="1" w:styleId="9196350615854762BD911D36359E31C4">
    <w:name w:val="9196350615854762BD911D36359E31C4"/>
  </w:style>
  <w:style w:type="paragraph" w:customStyle="1" w:styleId="583409A97BCB41E693AB8F14A8645EB6">
    <w:name w:val="583409A97BCB41E693AB8F14A8645EB6"/>
  </w:style>
  <w:style w:type="paragraph" w:customStyle="1" w:styleId="F25C717442B343A6978F2A7C1E622E6A">
    <w:name w:val="F25C717442B343A6978F2A7C1E622E6A"/>
  </w:style>
  <w:style w:type="paragraph" w:customStyle="1" w:styleId="CA181EF3F0354DC5860EB2AFBCF4990A">
    <w:name w:val="CA181EF3F0354DC5860EB2AFBCF4990A"/>
  </w:style>
  <w:style w:type="paragraph" w:customStyle="1" w:styleId="C85CF55F677A4D6295990D4EC17E8F02">
    <w:name w:val="C85CF55F677A4D6295990D4EC17E8F02"/>
  </w:style>
  <w:style w:type="paragraph" w:customStyle="1" w:styleId="905215A511CB4892A2B7F0CFB8A37043">
    <w:name w:val="905215A511CB4892A2B7F0CFB8A37043"/>
  </w:style>
  <w:style w:type="paragraph" w:customStyle="1" w:styleId="D0C60B842896411ABD73C9F19731F939">
    <w:name w:val="D0C60B842896411ABD73C9F19731F939"/>
  </w:style>
  <w:style w:type="paragraph" w:customStyle="1" w:styleId="5FF1EF22532C4156A8B8DA6C63B32F31">
    <w:name w:val="5FF1EF22532C4156A8B8DA6C63B32F31"/>
  </w:style>
  <w:style w:type="paragraph" w:customStyle="1" w:styleId="248BCB5AE5E44CCFAFCDFA18716A1C1D">
    <w:name w:val="248BCB5AE5E44CCFAFCDFA18716A1C1D"/>
  </w:style>
  <w:style w:type="paragraph" w:customStyle="1" w:styleId="8415EEE348E34495B3EB6D723CD43F32">
    <w:name w:val="8415EEE348E34495B3EB6D723CD43F32"/>
  </w:style>
  <w:style w:type="paragraph" w:customStyle="1" w:styleId="014046DD96D14858A1442E2EB6FB4D4B">
    <w:name w:val="014046DD96D14858A1442E2EB6FB4D4B"/>
  </w:style>
  <w:style w:type="paragraph" w:customStyle="1" w:styleId="AC47EE8B9AEC4F6AB2886B1DA988BC9C">
    <w:name w:val="AC47EE8B9AEC4F6AB2886B1DA988BC9C"/>
  </w:style>
  <w:style w:type="paragraph" w:customStyle="1" w:styleId="D2BCD4079F6242688C9D2CFF09670B77">
    <w:name w:val="D2BCD4079F6242688C9D2CFF09670B77"/>
  </w:style>
  <w:style w:type="paragraph" w:customStyle="1" w:styleId="DED576E3000740419330E832D1306DF2">
    <w:name w:val="DED576E3000740419330E832D1306DF2"/>
  </w:style>
  <w:style w:type="paragraph" w:customStyle="1" w:styleId="1193B42BC5AA4B11856F399EE43D9F8B">
    <w:name w:val="1193B42BC5AA4B11856F399EE43D9F8B"/>
  </w:style>
  <w:style w:type="paragraph" w:customStyle="1" w:styleId="423CAB75A055459AB349CE98ED4FC993">
    <w:name w:val="423CAB75A055459AB349CE98ED4FC993"/>
  </w:style>
  <w:style w:type="paragraph" w:customStyle="1" w:styleId="BC85C31344B04D9F84516487BBF3A850">
    <w:name w:val="BC85C31344B04D9F84516487BBF3A850"/>
  </w:style>
  <w:style w:type="paragraph" w:customStyle="1" w:styleId="72B4435B41FF4BB6987CF01ADB8FB185">
    <w:name w:val="72B4435B41FF4BB6987CF01ADB8FB185"/>
  </w:style>
  <w:style w:type="paragraph" w:customStyle="1" w:styleId="46F07D3F501A4817B15EE2213A92CD3D">
    <w:name w:val="46F07D3F501A4817B15EE2213A92CD3D"/>
  </w:style>
  <w:style w:type="paragraph" w:customStyle="1" w:styleId="25182104270449AABF3F4EA5E4CBA2B4">
    <w:name w:val="25182104270449AABF3F4EA5E4CBA2B4"/>
  </w:style>
  <w:style w:type="paragraph" w:customStyle="1" w:styleId="E9D68480C51B4D878D27C2B466DD7822">
    <w:name w:val="E9D68480C51B4D878D27C2B466DD7822"/>
  </w:style>
  <w:style w:type="paragraph" w:customStyle="1" w:styleId="80BDDC5296334E3299B4EDDF4769BAFD">
    <w:name w:val="80BDDC5296334E3299B4EDDF4769BAFD"/>
  </w:style>
  <w:style w:type="paragraph" w:customStyle="1" w:styleId="4BA32C36DAB54A61AED63E89F833CACD">
    <w:name w:val="4BA32C36DAB54A61AED63E89F833CACD"/>
  </w:style>
  <w:style w:type="paragraph" w:customStyle="1" w:styleId="A39D5A1CF3E64A7BAE1D331B6272E473">
    <w:name w:val="A39D5A1CF3E64A7BAE1D331B6272E473"/>
  </w:style>
  <w:style w:type="paragraph" w:customStyle="1" w:styleId="D14CB47FDABB418B8E3B608211B45669">
    <w:name w:val="D14CB47FDABB418B8E3B608211B45669"/>
  </w:style>
  <w:style w:type="paragraph" w:customStyle="1" w:styleId="10AA715BE8FB48BF876B1B8538AB480F">
    <w:name w:val="10AA715BE8FB48BF876B1B8538AB480F"/>
  </w:style>
  <w:style w:type="paragraph" w:customStyle="1" w:styleId="981F0C273C594D83B18C0AF28BF00F23">
    <w:name w:val="981F0C273C594D83B18C0AF28BF00F23"/>
  </w:style>
  <w:style w:type="paragraph" w:customStyle="1" w:styleId="CD7974D6EB1640998A238CE5116D9273">
    <w:name w:val="CD7974D6EB1640998A238CE5116D9273"/>
  </w:style>
  <w:style w:type="paragraph" w:customStyle="1" w:styleId="1ED9B4EE9052463E807A5670C49DB4BF">
    <w:name w:val="1ED9B4EE9052463E807A5670C49DB4BF"/>
  </w:style>
  <w:style w:type="paragraph" w:customStyle="1" w:styleId="48E7805BBA65436BA21BFCFC62B6B0F4">
    <w:name w:val="48E7805BBA65436BA21BFCFC62B6B0F4"/>
  </w:style>
  <w:style w:type="paragraph" w:customStyle="1" w:styleId="AAF2408234F24E219DE14A256AD1E7FD">
    <w:name w:val="AAF2408234F24E219DE14A256AD1E7FD"/>
  </w:style>
  <w:style w:type="paragraph" w:customStyle="1" w:styleId="2C6A0A92572C47D2B041B2FE26ABC87D">
    <w:name w:val="2C6A0A92572C47D2B041B2FE26ABC87D"/>
  </w:style>
  <w:style w:type="paragraph" w:customStyle="1" w:styleId="DF3F0BCFFA0743C09D539231A430EE3D">
    <w:name w:val="DF3F0BCFFA0743C09D539231A430EE3D"/>
  </w:style>
  <w:style w:type="paragraph" w:customStyle="1" w:styleId="546AEF81F17749A5923A1E241B603EF9">
    <w:name w:val="546AEF81F17749A5923A1E241B603EF9"/>
  </w:style>
  <w:style w:type="paragraph" w:customStyle="1" w:styleId="7E8977A3CCF444D497A02D87C8E3422F">
    <w:name w:val="7E8977A3CCF444D497A02D87C8E3422F"/>
  </w:style>
  <w:style w:type="paragraph" w:customStyle="1" w:styleId="8C72BEAB837144178F202AA516ADE5A8">
    <w:name w:val="8C72BEAB837144178F202AA516ADE5A8"/>
  </w:style>
  <w:style w:type="paragraph" w:customStyle="1" w:styleId="50FDC9D381034D6AB202841EDA38D1C1">
    <w:name w:val="50FDC9D381034D6AB202841EDA38D1C1"/>
  </w:style>
  <w:style w:type="paragraph" w:customStyle="1" w:styleId="3B4E0687C81B41E7ADF7C305CC13BAF5">
    <w:name w:val="3B4E0687C81B41E7ADF7C305CC13BAF5"/>
  </w:style>
  <w:style w:type="paragraph" w:customStyle="1" w:styleId="CEFBF128166B463792A69C640E282EB6">
    <w:name w:val="CEFBF128166B463792A69C640E282EB6"/>
  </w:style>
  <w:style w:type="paragraph" w:customStyle="1" w:styleId="F5BF88AA9E434E35B462B084DCF5715F">
    <w:name w:val="F5BF88AA9E434E35B462B084DCF5715F"/>
  </w:style>
  <w:style w:type="paragraph" w:customStyle="1" w:styleId="A51B2381487F4AED9B6BBFBFF5AEA399">
    <w:name w:val="A51B2381487F4AED9B6BBFBFF5AEA399"/>
  </w:style>
  <w:style w:type="paragraph" w:customStyle="1" w:styleId="9DE5C01350ED49E4AEACFD85B19DC4DD">
    <w:name w:val="9DE5C01350ED49E4AEACFD85B19DC4DD"/>
  </w:style>
  <w:style w:type="paragraph" w:customStyle="1" w:styleId="78C727D4D5C64436B100B5B38749A485">
    <w:name w:val="78C727D4D5C64436B100B5B38749A485"/>
  </w:style>
  <w:style w:type="paragraph" w:customStyle="1" w:styleId="A9094DFAFD0A4C04B978A4A03351A865">
    <w:name w:val="A9094DFAFD0A4C04B978A4A03351A865"/>
  </w:style>
  <w:style w:type="paragraph" w:customStyle="1" w:styleId="23F93A389B31462FBB6525DAB0C13144">
    <w:name w:val="23F93A389B31462FBB6525DAB0C13144"/>
  </w:style>
  <w:style w:type="paragraph" w:customStyle="1" w:styleId="CA09E48F13C8486EA071B6DAC5214FCC">
    <w:name w:val="CA09E48F13C8486EA071B6DAC5214FCC"/>
  </w:style>
  <w:style w:type="paragraph" w:customStyle="1" w:styleId="669DE829AECB4729982E7E32C2175275">
    <w:name w:val="669DE829AECB4729982E7E32C2175275"/>
  </w:style>
  <w:style w:type="paragraph" w:customStyle="1" w:styleId="2AAA46ECD3BA446A96D4A3E19E85DD7C">
    <w:name w:val="2AAA46ECD3BA446A96D4A3E19E85DD7C"/>
  </w:style>
  <w:style w:type="paragraph" w:customStyle="1" w:styleId="DF19D1C4E2B44BCE8520E38860C48727">
    <w:name w:val="DF19D1C4E2B44BCE8520E38860C48727"/>
  </w:style>
  <w:style w:type="paragraph" w:customStyle="1" w:styleId="8456302739AA47C48FC5791D009BE8FC">
    <w:name w:val="8456302739AA47C48FC5791D009BE8FC"/>
  </w:style>
  <w:style w:type="paragraph" w:customStyle="1" w:styleId="B02DA2C06604425284B36FDAC9B53068">
    <w:name w:val="B02DA2C06604425284B36FDAC9B53068"/>
  </w:style>
  <w:style w:type="paragraph" w:customStyle="1" w:styleId="EF3C788CDE8C4B4D8DE31EFD0EB67E75">
    <w:name w:val="EF3C788CDE8C4B4D8DE31EFD0EB67E75"/>
  </w:style>
  <w:style w:type="paragraph" w:customStyle="1" w:styleId="BD7C382B49E645BAB5B4730AF7E8EEE2">
    <w:name w:val="BD7C382B49E645BAB5B4730AF7E8EEE2"/>
  </w:style>
  <w:style w:type="paragraph" w:customStyle="1" w:styleId="5A93CD51DBB8496B943950FCC471C977">
    <w:name w:val="5A93CD51DBB8496B943950FCC471C977"/>
  </w:style>
  <w:style w:type="paragraph" w:customStyle="1" w:styleId="ACDEB113D86B7048A84BFFBA17130A0F">
    <w:name w:val="ACDEB113D86B7048A84BFFBA17130A0F"/>
    <w:rsid w:val="001231B8"/>
    <w:pPr>
      <w:spacing w:after="0" w:line="240" w:lineRule="auto"/>
    </w:pPr>
    <w:rPr>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D9463A9D7941DCB00A67538C250A87">
    <w:name w:val="D1D9463A9D7941DCB00A67538C250A87"/>
  </w:style>
  <w:style w:type="paragraph" w:customStyle="1" w:styleId="E2161B72C76D48EA9AB07A62B7E73A1C">
    <w:name w:val="E2161B72C76D48EA9AB07A62B7E73A1C"/>
  </w:style>
  <w:style w:type="paragraph" w:customStyle="1" w:styleId="DB1D1757F8EF49BF9CD1745A29E72EA1">
    <w:name w:val="DB1D1757F8EF49BF9CD1745A29E72EA1"/>
  </w:style>
  <w:style w:type="paragraph" w:customStyle="1" w:styleId="BDD988753E164E829E4D794A9C2C01D5">
    <w:name w:val="BDD988753E164E829E4D794A9C2C01D5"/>
  </w:style>
  <w:style w:type="paragraph" w:customStyle="1" w:styleId="060732E7CECE4372980183B9C56D4C68">
    <w:name w:val="060732E7CECE4372980183B9C56D4C68"/>
  </w:style>
  <w:style w:type="paragraph" w:customStyle="1" w:styleId="D9CA675678E14F1A82960CDC323B7724">
    <w:name w:val="D9CA675678E14F1A82960CDC323B7724"/>
  </w:style>
  <w:style w:type="character" w:styleId="Emphasis">
    <w:name w:val="Emphasis"/>
    <w:basedOn w:val="DefaultParagraphFont"/>
    <w:uiPriority w:val="4"/>
    <w:unhideWhenUsed/>
    <w:qFormat/>
    <w:rPr>
      <w:i/>
      <w:iCs/>
    </w:rPr>
  </w:style>
  <w:style w:type="paragraph" w:customStyle="1" w:styleId="110B45526E024CE49984D6513346A905">
    <w:name w:val="110B45526E024CE49984D6513346A905"/>
  </w:style>
  <w:style w:type="paragraph" w:customStyle="1" w:styleId="49BC7E5A125448DDAB8AC38D6423EEFF">
    <w:name w:val="49BC7E5A125448DDAB8AC38D6423EEFF"/>
  </w:style>
  <w:style w:type="paragraph" w:customStyle="1" w:styleId="CCB8FD5FB1244100B74DE081319AFBC8">
    <w:name w:val="CCB8FD5FB1244100B74DE081319AFBC8"/>
  </w:style>
  <w:style w:type="paragraph" w:customStyle="1" w:styleId="9196350615854762BD911D36359E31C4">
    <w:name w:val="9196350615854762BD911D36359E31C4"/>
  </w:style>
  <w:style w:type="paragraph" w:customStyle="1" w:styleId="583409A97BCB41E693AB8F14A8645EB6">
    <w:name w:val="583409A97BCB41E693AB8F14A8645EB6"/>
  </w:style>
  <w:style w:type="paragraph" w:customStyle="1" w:styleId="F25C717442B343A6978F2A7C1E622E6A">
    <w:name w:val="F25C717442B343A6978F2A7C1E622E6A"/>
  </w:style>
  <w:style w:type="paragraph" w:customStyle="1" w:styleId="CA181EF3F0354DC5860EB2AFBCF4990A">
    <w:name w:val="CA181EF3F0354DC5860EB2AFBCF4990A"/>
  </w:style>
  <w:style w:type="paragraph" w:customStyle="1" w:styleId="C85CF55F677A4D6295990D4EC17E8F02">
    <w:name w:val="C85CF55F677A4D6295990D4EC17E8F02"/>
  </w:style>
  <w:style w:type="paragraph" w:customStyle="1" w:styleId="905215A511CB4892A2B7F0CFB8A37043">
    <w:name w:val="905215A511CB4892A2B7F0CFB8A37043"/>
  </w:style>
  <w:style w:type="paragraph" w:customStyle="1" w:styleId="D0C60B842896411ABD73C9F19731F939">
    <w:name w:val="D0C60B842896411ABD73C9F19731F939"/>
  </w:style>
  <w:style w:type="paragraph" w:customStyle="1" w:styleId="5FF1EF22532C4156A8B8DA6C63B32F31">
    <w:name w:val="5FF1EF22532C4156A8B8DA6C63B32F31"/>
  </w:style>
  <w:style w:type="paragraph" w:customStyle="1" w:styleId="248BCB5AE5E44CCFAFCDFA18716A1C1D">
    <w:name w:val="248BCB5AE5E44CCFAFCDFA18716A1C1D"/>
  </w:style>
  <w:style w:type="paragraph" w:customStyle="1" w:styleId="8415EEE348E34495B3EB6D723CD43F32">
    <w:name w:val="8415EEE348E34495B3EB6D723CD43F32"/>
  </w:style>
  <w:style w:type="paragraph" w:customStyle="1" w:styleId="014046DD96D14858A1442E2EB6FB4D4B">
    <w:name w:val="014046DD96D14858A1442E2EB6FB4D4B"/>
  </w:style>
  <w:style w:type="paragraph" w:customStyle="1" w:styleId="AC47EE8B9AEC4F6AB2886B1DA988BC9C">
    <w:name w:val="AC47EE8B9AEC4F6AB2886B1DA988BC9C"/>
  </w:style>
  <w:style w:type="paragraph" w:customStyle="1" w:styleId="D2BCD4079F6242688C9D2CFF09670B77">
    <w:name w:val="D2BCD4079F6242688C9D2CFF09670B77"/>
  </w:style>
  <w:style w:type="paragraph" w:customStyle="1" w:styleId="DED576E3000740419330E832D1306DF2">
    <w:name w:val="DED576E3000740419330E832D1306DF2"/>
  </w:style>
  <w:style w:type="paragraph" w:customStyle="1" w:styleId="1193B42BC5AA4B11856F399EE43D9F8B">
    <w:name w:val="1193B42BC5AA4B11856F399EE43D9F8B"/>
  </w:style>
  <w:style w:type="paragraph" w:customStyle="1" w:styleId="423CAB75A055459AB349CE98ED4FC993">
    <w:name w:val="423CAB75A055459AB349CE98ED4FC993"/>
  </w:style>
  <w:style w:type="paragraph" w:customStyle="1" w:styleId="BC85C31344B04D9F84516487BBF3A850">
    <w:name w:val="BC85C31344B04D9F84516487BBF3A850"/>
  </w:style>
  <w:style w:type="paragraph" w:customStyle="1" w:styleId="72B4435B41FF4BB6987CF01ADB8FB185">
    <w:name w:val="72B4435B41FF4BB6987CF01ADB8FB185"/>
  </w:style>
  <w:style w:type="paragraph" w:customStyle="1" w:styleId="46F07D3F501A4817B15EE2213A92CD3D">
    <w:name w:val="46F07D3F501A4817B15EE2213A92CD3D"/>
  </w:style>
  <w:style w:type="paragraph" w:customStyle="1" w:styleId="25182104270449AABF3F4EA5E4CBA2B4">
    <w:name w:val="25182104270449AABF3F4EA5E4CBA2B4"/>
  </w:style>
  <w:style w:type="paragraph" w:customStyle="1" w:styleId="E9D68480C51B4D878D27C2B466DD7822">
    <w:name w:val="E9D68480C51B4D878D27C2B466DD7822"/>
  </w:style>
  <w:style w:type="paragraph" w:customStyle="1" w:styleId="80BDDC5296334E3299B4EDDF4769BAFD">
    <w:name w:val="80BDDC5296334E3299B4EDDF4769BAFD"/>
  </w:style>
  <w:style w:type="paragraph" w:customStyle="1" w:styleId="4BA32C36DAB54A61AED63E89F833CACD">
    <w:name w:val="4BA32C36DAB54A61AED63E89F833CACD"/>
  </w:style>
  <w:style w:type="paragraph" w:customStyle="1" w:styleId="A39D5A1CF3E64A7BAE1D331B6272E473">
    <w:name w:val="A39D5A1CF3E64A7BAE1D331B6272E473"/>
  </w:style>
  <w:style w:type="paragraph" w:customStyle="1" w:styleId="D14CB47FDABB418B8E3B608211B45669">
    <w:name w:val="D14CB47FDABB418B8E3B608211B45669"/>
  </w:style>
  <w:style w:type="paragraph" w:customStyle="1" w:styleId="10AA715BE8FB48BF876B1B8538AB480F">
    <w:name w:val="10AA715BE8FB48BF876B1B8538AB480F"/>
  </w:style>
  <w:style w:type="paragraph" w:customStyle="1" w:styleId="981F0C273C594D83B18C0AF28BF00F23">
    <w:name w:val="981F0C273C594D83B18C0AF28BF00F23"/>
  </w:style>
  <w:style w:type="paragraph" w:customStyle="1" w:styleId="CD7974D6EB1640998A238CE5116D9273">
    <w:name w:val="CD7974D6EB1640998A238CE5116D9273"/>
  </w:style>
  <w:style w:type="paragraph" w:customStyle="1" w:styleId="1ED9B4EE9052463E807A5670C49DB4BF">
    <w:name w:val="1ED9B4EE9052463E807A5670C49DB4BF"/>
  </w:style>
  <w:style w:type="paragraph" w:customStyle="1" w:styleId="48E7805BBA65436BA21BFCFC62B6B0F4">
    <w:name w:val="48E7805BBA65436BA21BFCFC62B6B0F4"/>
  </w:style>
  <w:style w:type="paragraph" w:customStyle="1" w:styleId="AAF2408234F24E219DE14A256AD1E7FD">
    <w:name w:val="AAF2408234F24E219DE14A256AD1E7FD"/>
  </w:style>
  <w:style w:type="paragraph" w:customStyle="1" w:styleId="2C6A0A92572C47D2B041B2FE26ABC87D">
    <w:name w:val="2C6A0A92572C47D2B041B2FE26ABC87D"/>
  </w:style>
  <w:style w:type="paragraph" w:customStyle="1" w:styleId="DF3F0BCFFA0743C09D539231A430EE3D">
    <w:name w:val="DF3F0BCFFA0743C09D539231A430EE3D"/>
  </w:style>
  <w:style w:type="paragraph" w:customStyle="1" w:styleId="546AEF81F17749A5923A1E241B603EF9">
    <w:name w:val="546AEF81F17749A5923A1E241B603EF9"/>
  </w:style>
  <w:style w:type="paragraph" w:customStyle="1" w:styleId="7E8977A3CCF444D497A02D87C8E3422F">
    <w:name w:val="7E8977A3CCF444D497A02D87C8E3422F"/>
  </w:style>
  <w:style w:type="paragraph" w:customStyle="1" w:styleId="8C72BEAB837144178F202AA516ADE5A8">
    <w:name w:val="8C72BEAB837144178F202AA516ADE5A8"/>
  </w:style>
  <w:style w:type="paragraph" w:customStyle="1" w:styleId="50FDC9D381034D6AB202841EDA38D1C1">
    <w:name w:val="50FDC9D381034D6AB202841EDA38D1C1"/>
  </w:style>
  <w:style w:type="paragraph" w:customStyle="1" w:styleId="3B4E0687C81B41E7ADF7C305CC13BAF5">
    <w:name w:val="3B4E0687C81B41E7ADF7C305CC13BAF5"/>
  </w:style>
  <w:style w:type="paragraph" w:customStyle="1" w:styleId="CEFBF128166B463792A69C640E282EB6">
    <w:name w:val="CEFBF128166B463792A69C640E282EB6"/>
  </w:style>
  <w:style w:type="paragraph" w:customStyle="1" w:styleId="F5BF88AA9E434E35B462B084DCF5715F">
    <w:name w:val="F5BF88AA9E434E35B462B084DCF5715F"/>
  </w:style>
  <w:style w:type="paragraph" w:customStyle="1" w:styleId="A51B2381487F4AED9B6BBFBFF5AEA399">
    <w:name w:val="A51B2381487F4AED9B6BBFBFF5AEA399"/>
  </w:style>
  <w:style w:type="paragraph" w:customStyle="1" w:styleId="9DE5C01350ED49E4AEACFD85B19DC4DD">
    <w:name w:val="9DE5C01350ED49E4AEACFD85B19DC4DD"/>
  </w:style>
  <w:style w:type="paragraph" w:customStyle="1" w:styleId="78C727D4D5C64436B100B5B38749A485">
    <w:name w:val="78C727D4D5C64436B100B5B38749A485"/>
  </w:style>
  <w:style w:type="paragraph" w:customStyle="1" w:styleId="A9094DFAFD0A4C04B978A4A03351A865">
    <w:name w:val="A9094DFAFD0A4C04B978A4A03351A865"/>
  </w:style>
  <w:style w:type="paragraph" w:customStyle="1" w:styleId="23F93A389B31462FBB6525DAB0C13144">
    <w:name w:val="23F93A389B31462FBB6525DAB0C13144"/>
  </w:style>
  <w:style w:type="paragraph" w:customStyle="1" w:styleId="CA09E48F13C8486EA071B6DAC5214FCC">
    <w:name w:val="CA09E48F13C8486EA071B6DAC5214FCC"/>
  </w:style>
  <w:style w:type="paragraph" w:customStyle="1" w:styleId="669DE829AECB4729982E7E32C2175275">
    <w:name w:val="669DE829AECB4729982E7E32C2175275"/>
  </w:style>
  <w:style w:type="paragraph" w:customStyle="1" w:styleId="2AAA46ECD3BA446A96D4A3E19E85DD7C">
    <w:name w:val="2AAA46ECD3BA446A96D4A3E19E85DD7C"/>
  </w:style>
  <w:style w:type="paragraph" w:customStyle="1" w:styleId="DF19D1C4E2B44BCE8520E38860C48727">
    <w:name w:val="DF19D1C4E2B44BCE8520E38860C48727"/>
  </w:style>
  <w:style w:type="paragraph" w:customStyle="1" w:styleId="8456302739AA47C48FC5791D009BE8FC">
    <w:name w:val="8456302739AA47C48FC5791D009BE8FC"/>
  </w:style>
  <w:style w:type="paragraph" w:customStyle="1" w:styleId="B02DA2C06604425284B36FDAC9B53068">
    <w:name w:val="B02DA2C06604425284B36FDAC9B53068"/>
  </w:style>
  <w:style w:type="paragraph" w:customStyle="1" w:styleId="EF3C788CDE8C4B4D8DE31EFD0EB67E75">
    <w:name w:val="EF3C788CDE8C4B4D8DE31EFD0EB67E75"/>
  </w:style>
  <w:style w:type="paragraph" w:customStyle="1" w:styleId="BD7C382B49E645BAB5B4730AF7E8EEE2">
    <w:name w:val="BD7C382B49E645BAB5B4730AF7E8EEE2"/>
  </w:style>
  <w:style w:type="paragraph" w:customStyle="1" w:styleId="5A93CD51DBB8496B943950FCC471C977">
    <w:name w:val="5A93CD51DBB8496B943950FCC471C977"/>
  </w:style>
  <w:style w:type="paragraph" w:customStyle="1" w:styleId="ACDEB113D86B7048A84BFFBA17130A0F">
    <w:name w:val="ACDEB113D86B7048A84BFFBA17130A0F"/>
    <w:rsid w:val="001231B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Conspicuous Consumption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CC65D8-53FE-4151-9DF9-13F19B613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15846</TotalTime>
  <Pages>23</Pages>
  <Words>5473</Words>
  <Characters>31197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Conspicuous Consumption</vt:lpstr>
    </vt:vector>
  </TitlesOfParts>
  <Company>Toshiba</Company>
  <LinksUpToDate>false</LinksUpToDate>
  <CharactersWithSpaces>36597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Conspicuous Consumption</dc:title>
  <dc:creator>George Pappas</dc:creator>
  <cp:lastModifiedBy>Motts</cp:lastModifiedBy>
  <cp:revision>1</cp:revision>
  <cp:lastPrinted>2017-04-04T03:43:00Z</cp:lastPrinted>
  <dcterms:created xsi:type="dcterms:W3CDTF">2017-03-30T05:08:00Z</dcterms:created>
  <dcterms:modified xsi:type="dcterms:W3CDTF">2017-05-03T02:29:00Z</dcterms:modified>
</cp:coreProperties>
</file>